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6E8E8" w14:textId="4C3C0D35" w:rsidR="00E2001A" w:rsidRPr="001C789C" w:rsidRDefault="00D85371" w:rsidP="00D85371">
      <w:pPr>
        <w:pStyle w:val="Heading1"/>
        <w:rPr>
          <w:rStyle w:val="BookTitle"/>
        </w:rPr>
      </w:pPr>
      <w:r w:rsidRPr="001C789C">
        <w:rPr>
          <w:rStyle w:val="BookTitle"/>
        </w:rPr>
        <w:t xml:space="preserve">This file describes the </w:t>
      </w:r>
      <w:r w:rsidR="008B581E" w:rsidRPr="001C789C">
        <w:rPr>
          <w:rStyle w:val="BookTitle"/>
        </w:rPr>
        <w:t xml:space="preserve">basic structure of the saved </w:t>
      </w:r>
      <w:r w:rsidR="00E451DE" w:rsidRPr="001C789C">
        <w:rPr>
          <w:rStyle w:val="BookTitle"/>
        </w:rPr>
        <w:t>data,</w:t>
      </w:r>
      <w:r w:rsidR="008B581E" w:rsidRPr="001C789C">
        <w:rPr>
          <w:rStyle w:val="BookTitle"/>
        </w:rPr>
        <w:t xml:space="preserve"> </w:t>
      </w:r>
      <w:r w:rsidR="008B581E">
        <w:rPr>
          <w:rStyle w:val="BookTitle"/>
        </w:rPr>
        <w:t xml:space="preserve">and the </w:t>
      </w:r>
      <w:r w:rsidRPr="001C789C">
        <w:rPr>
          <w:rStyle w:val="BookTitle"/>
        </w:rPr>
        <w:t xml:space="preserve">codes required to generate the figures </w:t>
      </w:r>
    </w:p>
    <w:p w14:paraId="5B1A94C4" w14:textId="77777777" w:rsidR="001D49CF" w:rsidRDefault="001D49CF" w:rsidP="00855148"/>
    <w:p w14:paraId="20E37B24" w14:textId="13C598D6" w:rsidR="006A09AB" w:rsidRPr="00855148" w:rsidRDefault="006A09AB" w:rsidP="00855148">
      <w:pPr>
        <w:pStyle w:val="Heading2"/>
      </w:pPr>
      <w:r w:rsidRPr="00855148">
        <w:t xml:space="preserve">Data used to generate all figure data and </w:t>
      </w:r>
      <w:r w:rsidR="00855148" w:rsidRPr="00855148">
        <w:t>for fitting the models</w:t>
      </w:r>
    </w:p>
    <w:p w14:paraId="7096CC22" w14:textId="77777777" w:rsidR="00855148" w:rsidRDefault="00855148" w:rsidP="00B006F2">
      <w:pPr>
        <w:pStyle w:val="ListParagraph"/>
        <w:ind w:left="0"/>
        <w:jc w:val="both"/>
      </w:pPr>
    </w:p>
    <w:p w14:paraId="32D06CE9" w14:textId="27A1B185" w:rsidR="00D85371" w:rsidRDefault="00D85371" w:rsidP="00B006F2">
      <w:pPr>
        <w:pStyle w:val="ListParagraph"/>
        <w:ind w:left="0"/>
        <w:jc w:val="both"/>
      </w:pPr>
      <w:r>
        <w:t xml:space="preserve">After segmenting data into each trial, we did fft of each trial for different stimulus conditions. We also calculated </w:t>
      </w:r>
      <w:r w:rsidR="00FE6010">
        <w:t xml:space="preserve">the </w:t>
      </w:r>
      <w:r>
        <w:t>change in amplitude at 2</w:t>
      </w:r>
      <w:r w:rsidRPr="00D85371">
        <w:rPr>
          <w:i/>
          <w:iCs/>
        </w:rPr>
        <w:t>f</w:t>
      </w:r>
      <w:r>
        <w:t xml:space="preserve"> for grating conditions and at 30Hz for plaid conditions. Baseline was averaged across all the trials and a common baseline was used.</w:t>
      </w:r>
    </w:p>
    <w:p w14:paraId="4B6A24BB" w14:textId="77777777" w:rsidR="00D85371" w:rsidRDefault="00D85371" w:rsidP="00B006F2">
      <w:pPr>
        <w:pStyle w:val="ListParagraph"/>
        <w:ind w:left="0"/>
        <w:jc w:val="both"/>
      </w:pPr>
    </w:p>
    <w:p w14:paraId="1D642397" w14:textId="3E9D9EC4" w:rsidR="00D85371" w:rsidRDefault="00D85371" w:rsidP="006F5617">
      <w:pPr>
        <w:pStyle w:val="ListParagraph"/>
        <w:ind w:left="0"/>
      </w:pPr>
      <w:r>
        <w:t>– The saved file for protocols that used full</w:t>
      </w:r>
      <w:r w:rsidR="00FE6010">
        <w:t>-</w:t>
      </w:r>
      <w:r>
        <w:t xml:space="preserve">screen stimulus at 0 and 25% contrast is named as </w:t>
      </w:r>
      <w:r w:rsidRPr="00D85371">
        <w:rPr>
          <w:b/>
          <w:bCs/>
        </w:rPr>
        <w:t>FullScreen_HighRMSLFP_sessionWise_Microelectrode.mat</w:t>
      </w:r>
      <w:r w:rsidR="00B9273D">
        <w:rPr>
          <w:b/>
          <w:bCs/>
        </w:rPr>
        <w:t xml:space="preserve"> (Experiment 1)</w:t>
      </w:r>
      <w:r>
        <w:t xml:space="preserve">. This protocol was run for M1 and M2. </w:t>
      </w:r>
      <w:r w:rsidR="00FE6010">
        <w:t>Plaids at both 0° and 90° separation were presented in a single session</w:t>
      </w:r>
      <w:r w:rsidR="00C432A4">
        <w:t>.</w:t>
      </w:r>
      <w:r w:rsidR="00EF196C">
        <w:t xml:space="preserve"> This file was generated using code</w:t>
      </w:r>
      <w:r w:rsidR="006F5617">
        <w:t xml:space="preserve">s - </w:t>
      </w:r>
      <w:r w:rsidR="006F5617" w:rsidRPr="006F5617">
        <w:t xml:space="preserve"> </w:t>
      </w:r>
      <w:r w:rsidR="006F5617" w:rsidRPr="006F5617">
        <w:t>runGetDualTF_FullScreen_LFPVals_sessionWise.m</w:t>
      </w:r>
      <w:r w:rsidR="006F5617">
        <w:t xml:space="preserve"> and </w:t>
      </w:r>
      <w:r w:rsidR="00EF196C">
        <w:t xml:space="preserve"> </w:t>
      </w:r>
      <w:r w:rsidR="001677C5" w:rsidRPr="001677C5">
        <w:t>getDualTF_FullScreen_LFPVals_sessionWise.m</w:t>
      </w:r>
      <w:r w:rsidR="001677C5">
        <w:t xml:space="preserve">. These codes need trial-wise segmented rawData files to run. </w:t>
      </w:r>
    </w:p>
    <w:p w14:paraId="17615252" w14:textId="77777777" w:rsidR="00C432A4" w:rsidRDefault="00C432A4" w:rsidP="00B006F2">
      <w:pPr>
        <w:pStyle w:val="ListParagraph"/>
        <w:ind w:left="0"/>
        <w:jc w:val="both"/>
      </w:pPr>
    </w:p>
    <w:p w14:paraId="066A7B16" w14:textId="52DEE509" w:rsidR="00C432A4" w:rsidRPr="001E6F89" w:rsidRDefault="00CA3F54" w:rsidP="00B006F2">
      <w:pPr>
        <w:pStyle w:val="ListParagraph"/>
        <w:ind w:left="0"/>
        <w:jc w:val="both"/>
      </w:pPr>
      <w:r w:rsidRPr="001E6F89">
        <w:t>Organization of the file</w:t>
      </w:r>
      <w:r w:rsidR="00855148" w:rsidRPr="001E6F89">
        <w:t xml:space="preserve">: </w:t>
      </w:r>
      <w:r w:rsidR="00784AEC" w:rsidRPr="001E6F89">
        <w:t xml:space="preserve">The cell array </w:t>
      </w:r>
      <w:r w:rsidR="006073D9" w:rsidRPr="001E6F89">
        <w:t>consists of 2 rows corresponding to two monkeys (M1 and M2). Each array has a structure</w:t>
      </w:r>
      <w:r w:rsidR="00BB3E2F" w:rsidRPr="001E6F89">
        <w:t xml:space="preserve"> consisting of - </w:t>
      </w:r>
      <w:r w:rsidR="006073D9" w:rsidRPr="001E6F89">
        <w:t xml:space="preserve"> </w:t>
      </w:r>
    </w:p>
    <w:p w14:paraId="3EE48ABC" w14:textId="77777777" w:rsidR="006073D9" w:rsidRDefault="006073D9" w:rsidP="00B006F2">
      <w:pPr>
        <w:pStyle w:val="ListParagraph"/>
        <w:ind w:left="0"/>
        <w:jc w:val="both"/>
        <w:rPr>
          <w:color w:val="FF0000"/>
        </w:rPr>
      </w:pPr>
    </w:p>
    <w:tbl>
      <w:tblPr>
        <w:tblStyle w:val="PlainTable5"/>
        <w:tblW w:w="0" w:type="auto"/>
        <w:tblLook w:val="04A0" w:firstRow="1" w:lastRow="0" w:firstColumn="1" w:lastColumn="0" w:noHBand="0" w:noVBand="1"/>
      </w:tblPr>
      <w:tblGrid>
        <w:gridCol w:w="2656"/>
        <w:gridCol w:w="6440"/>
      </w:tblGrid>
      <w:tr w:rsidR="002A2799" w:rsidRPr="002A2799" w14:paraId="58AA16B0" w14:textId="77777777" w:rsidTr="00A00F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56" w:type="dxa"/>
          </w:tcPr>
          <w:p w14:paraId="1FA7829C" w14:textId="77777777" w:rsidR="002A2799" w:rsidRPr="002A2799" w:rsidRDefault="002A2799" w:rsidP="002A2799">
            <w:pPr>
              <w:pStyle w:val="ListParagraph"/>
              <w:jc w:val="both"/>
            </w:pPr>
          </w:p>
        </w:tc>
        <w:tc>
          <w:tcPr>
            <w:tcW w:w="6440" w:type="dxa"/>
          </w:tcPr>
          <w:p w14:paraId="784A624D" w14:textId="77777777" w:rsidR="002A2799" w:rsidRPr="002A2799" w:rsidRDefault="002A2799" w:rsidP="002A2799">
            <w:pPr>
              <w:jc w:val="both"/>
              <w:cnfStyle w:val="100000000000" w:firstRow="1" w:lastRow="0" w:firstColumn="0" w:lastColumn="0" w:oddVBand="0" w:evenVBand="0" w:oddHBand="0" w:evenHBand="0" w:firstRowFirstColumn="0" w:firstRowLastColumn="0" w:lastRowFirstColumn="0" w:lastRowLastColumn="0"/>
              <w:rPr>
                <w:sz w:val="22"/>
              </w:rPr>
            </w:pPr>
          </w:p>
        </w:tc>
      </w:tr>
      <w:tr w:rsidR="002A2799" w:rsidRPr="008002AF" w14:paraId="5634A6B9" w14:textId="394880F9" w:rsidTr="00A00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60C73B23" w14:textId="77777777" w:rsidR="002A2799" w:rsidRPr="00A2701D" w:rsidRDefault="002A2799" w:rsidP="002A2799">
            <w:pPr>
              <w:pStyle w:val="ListParagraph"/>
              <w:jc w:val="both"/>
              <w:rPr>
                <w:sz w:val="24"/>
                <w:szCs w:val="24"/>
              </w:rPr>
            </w:pPr>
            <w:r w:rsidRPr="00A2701D">
              <w:rPr>
                <w:sz w:val="24"/>
                <w:szCs w:val="24"/>
              </w:rPr>
              <w:t>fftST_plaid</w:t>
            </w:r>
          </w:p>
        </w:tc>
        <w:tc>
          <w:tcPr>
            <w:tcW w:w="6440" w:type="dxa"/>
          </w:tcPr>
          <w:p w14:paraId="2D88B16A" w14:textId="2BD168E7" w:rsidR="002A2799" w:rsidRPr="00A2701D" w:rsidRDefault="00EC3FBD" w:rsidP="002A2799">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FFT values for plaid stimuli for the analysis period. </w:t>
            </w:r>
            <w:r w:rsidR="002A2799" w:rsidRPr="00A2701D">
              <w:rPr>
                <w:sz w:val="24"/>
                <w:szCs w:val="24"/>
              </w:rPr>
              <w:t>5D array – Sessions * Electrodes * Delta Orientation (0/90) * Mask’s Temporal frequency</w:t>
            </w:r>
            <w:r w:rsidR="00531B30">
              <w:rPr>
                <w:sz w:val="24"/>
                <w:szCs w:val="24"/>
              </w:rPr>
              <w:t xml:space="preserve"> (1 to 29Hz, spacing 1Hz)</w:t>
            </w:r>
            <w:r w:rsidR="002A2799" w:rsidRPr="00A2701D">
              <w:rPr>
                <w:sz w:val="24"/>
                <w:szCs w:val="24"/>
              </w:rPr>
              <w:t xml:space="preserve"> * Frequency Values</w:t>
            </w:r>
          </w:p>
        </w:tc>
      </w:tr>
      <w:tr w:rsidR="002A2799" w:rsidRPr="008002AF" w14:paraId="6884E3E1" w14:textId="24D9B259" w:rsidTr="00A00FFC">
        <w:tc>
          <w:tcPr>
            <w:cnfStyle w:val="001000000000" w:firstRow="0" w:lastRow="0" w:firstColumn="1" w:lastColumn="0" w:oddVBand="0" w:evenVBand="0" w:oddHBand="0" w:evenHBand="0" w:firstRowFirstColumn="0" w:firstRowLastColumn="0" w:lastRowFirstColumn="0" w:lastRowLastColumn="0"/>
            <w:tcW w:w="2656" w:type="dxa"/>
          </w:tcPr>
          <w:p w14:paraId="3CECEE75" w14:textId="77777777" w:rsidR="002A2799" w:rsidRPr="00A2701D" w:rsidRDefault="002A2799" w:rsidP="002A2799">
            <w:pPr>
              <w:pStyle w:val="ListParagraph"/>
              <w:jc w:val="both"/>
              <w:rPr>
                <w:sz w:val="24"/>
                <w:szCs w:val="24"/>
              </w:rPr>
            </w:pPr>
            <w:r w:rsidRPr="00A2701D">
              <w:rPr>
                <w:sz w:val="24"/>
                <w:szCs w:val="24"/>
              </w:rPr>
              <w:t>fftBL_plaid</w:t>
            </w:r>
          </w:p>
        </w:tc>
        <w:tc>
          <w:tcPr>
            <w:tcW w:w="6440" w:type="dxa"/>
          </w:tcPr>
          <w:p w14:paraId="4E9BD6E0" w14:textId="703E3C1C" w:rsidR="002A2799" w:rsidRPr="00A2701D" w:rsidRDefault="00EC3FBD" w:rsidP="002A2799">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FFT values for plaid stimuli for the </w:t>
            </w:r>
            <w:r>
              <w:rPr>
                <w:sz w:val="24"/>
                <w:szCs w:val="24"/>
              </w:rPr>
              <w:t>baseline</w:t>
            </w:r>
            <w:r>
              <w:rPr>
                <w:sz w:val="24"/>
                <w:szCs w:val="24"/>
              </w:rPr>
              <w:t xml:space="preserve"> period. </w:t>
            </w:r>
            <w:r w:rsidR="002A2799" w:rsidRPr="00A2701D">
              <w:rPr>
                <w:sz w:val="24"/>
                <w:szCs w:val="24"/>
              </w:rPr>
              <w:t>5D array – Sessions * Electrodes * Delta Orientation (0/90) * Mask’s Temporal frequency * Frequency Values</w:t>
            </w:r>
          </w:p>
        </w:tc>
      </w:tr>
      <w:tr w:rsidR="002A2799" w:rsidRPr="008002AF" w14:paraId="71DF1521" w14:textId="72D11589" w:rsidTr="00A00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4D2725B9" w14:textId="77777777" w:rsidR="002A2799" w:rsidRPr="00A2701D" w:rsidRDefault="002A2799" w:rsidP="002A2799">
            <w:pPr>
              <w:pStyle w:val="ListParagraph"/>
              <w:jc w:val="both"/>
              <w:rPr>
                <w:sz w:val="24"/>
                <w:szCs w:val="24"/>
              </w:rPr>
            </w:pPr>
            <w:r w:rsidRPr="00A2701D">
              <w:rPr>
                <w:sz w:val="24"/>
                <w:szCs w:val="24"/>
              </w:rPr>
              <w:t>ampDiff_plaid</w:t>
            </w:r>
          </w:p>
        </w:tc>
        <w:tc>
          <w:tcPr>
            <w:tcW w:w="6440" w:type="dxa"/>
          </w:tcPr>
          <w:p w14:paraId="5A341C62" w14:textId="7C242AD8" w:rsidR="002A2799" w:rsidRPr="00A2701D" w:rsidRDefault="00A00FFC" w:rsidP="00A00FFC">
            <w:pPr>
              <w:jc w:val="both"/>
              <w:cnfStyle w:val="000000100000" w:firstRow="0" w:lastRow="0" w:firstColumn="0" w:lastColumn="0" w:oddVBand="0" w:evenVBand="0" w:oddHBand="1" w:evenHBand="0" w:firstRowFirstColumn="0" w:firstRowLastColumn="0" w:lastRowFirstColumn="0" w:lastRowLastColumn="0"/>
              <w:rPr>
                <w:sz w:val="24"/>
                <w:szCs w:val="24"/>
              </w:rPr>
            </w:pPr>
            <w:r w:rsidRPr="00A2701D">
              <w:rPr>
                <w:sz w:val="24"/>
                <w:szCs w:val="24"/>
              </w:rPr>
              <w:t xml:space="preserve">4D array – Sessions * Electrodes * Delta Orientation (0/90) * </w:t>
            </w:r>
            <w:r w:rsidR="007311E3" w:rsidRPr="00A2701D">
              <w:rPr>
                <w:sz w:val="24"/>
                <w:szCs w:val="24"/>
              </w:rPr>
              <w:t>Amplitude difference at 30Hz for different mask</w:t>
            </w:r>
            <w:r w:rsidRPr="00A2701D">
              <w:rPr>
                <w:sz w:val="24"/>
                <w:szCs w:val="24"/>
              </w:rPr>
              <w:t xml:space="preserve"> </w:t>
            </w:r>
            <w:r w:rsidR="007311E3" w:rsidRPr="00A2701D">
              <w:rPr>
                <w:sz w:val="24"/>
                <w:szCs w:val="24"/>
              </w:rPr>
              <w:t>t</w:t>
            </w:r>
            <w:r w:rsidRPr="00A2701D">
              <w:rPr>
                <w:sz w:val="24"/>
                <w:szCs w:val="24"/>
              </w:rPr>
              <w:t>emporal frequenc</w:t>
            </w:r>
            <w:r w:rsidR="007311E3" w:rsidRPr="00A2701D">
              <w:rPr>
                <w:sz w:val="24"/>
                <w:szCs w:val="24"/>
              </w:rPr>
              <w:t>ies</w:t>
            </w:r>
          </w:p>
        </w:tc>
      </w:tr>
      <w:tr w:rsidR="00A00FFC" w:rsidRPr="008002AF" w14:paraId="5B95E584" w14:textId="0EA1584B" w:rsidTr="00A00FFC">
        <w:tc>
          <w:tcPr>
            <w:cnfStyle w:val="001000000000" w:firstRow="0" w:lastRow="0" w:firstColumn="1" w:lastColumn="0" w:oddVBand="0" w:evenVBand="0" w:oddHBand="0" w:evenHBand="0" w:firstRowFirstColumn="0" w:firstRowLastColumn="0" w:lastRowFirstColumn="0" w:lastRowLastColumn="0"/>
            <w:tcW w:w="2656" w:type="dxa"/>
          </w:tcPr>
          <w:p w14:paraId="163A748C" w14:textId="77777777" w:rsidR="00A00FFC" w:rsidRPr="00A2701D" w:rsidRDefault="00A00FFC" w:rsidP="00A00FFC">
            <w:pPr>
              <w:pStyle w:val="ListParagraph"/>
              <w:jc w:val="both"/>
              <w:rPr>
                <w:sz w:val="24"/>
                <w:szCs w:val="24"/>
              </w:rPr>
            </w:pPr>
            <w:r w:rsidRPr="00A2701D">
              <w:rPr>
                <w:sz w:val="24"/>
                <w:szCs w:val="24"/>
              </w:rPr>
              <w:t>fftST_grating</w:t>
            </w:r>
          </w:p>
        </w:tc>
        <w:tc>
          <w:tcPr>
            <w:tcW w:w="6440" w:type="dxa"/>
          </w:tcPr>
          <w:p w14:paraId="5EC4EB31" w14:textId="7C81C22D" w:rsidR="00A00FFC" w:rsidRPr="00A2701D" w:rsidRDefault="00EC3FBD" w:rsidP="00A00FFC">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FFT values for </w:t>
            </w:r>
            <w:r>
              <w:rPr>
                <w:sz w:val="24"/>
                <w:szCs w:val="24"/>
              </w:rPr>
              <w:t>grating</w:t>
            </w:r>
            <w:r>
              <w:rPr>
                <w:sz w:val="24"/>
                <w:szCs w:val="24"/>
              </w:rPr>
              <w:t xml:space="preserve"> stimuli for the analysis period. </w:t>
            </w:r>
            <w:r w:rsidR="00A00FFC" w:rsidRPr="00A2701D">
              <w:rPr>
                <w:sz w:val="24"/>
                <w:szCs w:val="24"/>
              </w:rPr>
              <w:t>5D array – Sessions * Electrodes * Delta Orientation (0/90) * Mask’s Temporal frequency * Frequency Values</w:t>
            </w:r>
          </w:p>
        </w:tc>
      </w:tr>
      <w:tr w:rsidR="00A00FFC" w:rsidRPr="008002AF" w14:paraId="3D541468" w14:textId="6F27A5E7" w:rsidTr="00A00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2092DDCF" w14:textId="77777777" w:rsidR="00A00FFC" w:rsidRPr="00A2701D" w:rsidRDefault="00A00FFC" w:rsidP="00A00FFC">
            <w:pPr>
              <w:pStyle w:val="ListParagraph"/>
              <w:jc w:val="both"/>
              <w:rPr>
                <w:sz w:val="24"/>
                <w:szCs w:val="24"/>
              </w:rPr>
            </w:pPr>
            <w:r w:rsidRPr="00A2701D">
              <w:rPr>
                <w:sz w:val="24"/>
                <w:szCs w:val="24"/>
              </w:rPr>
              <w:t>fftBL_ grating</w:t>
            </w:r>
          </w:p>
        </w:tc>
        <w:tc>
          <w:tcPr>
            <w:tcW w:w="6440" w:type="dxa"/>
          </w:tcPr>
          <w:p w14:paraId="5F147FE9" w14:textId="13CC7CD1" w:rsidR="00A00FFC" w:rsidRPr="00A2701D" w:rsidRDefault="00EC3FBD" w:rsidP="00A00FFC">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FFT values for grating stimuli for the </w:t>
            </w:r>
            <w:r>
              <w:rPr>
                <w:sz w:val="24"/>
                <w:szCs w:val="24"/>
              </w:rPr>
              <w:t>baseline</w:t>
            </w:r>
            <w:r>
              <w:rPr>
                <w:sz w:val="24"/>
                <w:szCs w:val="24"/>
              </w:rPr>
              <w:t xml:space="preserve"> period. </w:t>
            </w:r>
            <w:r w:rsidR="00A00FFC" w:rsidRPr="00A2701D">
              <w:rPr>
                <w:sz w:val="24"/>
                <w:szCs w:val="24"/>
              </w:rPr>
              <w:t>5D array – Sessions * Electrodes * Delta Orientation (0/90) * Mask’s Temporal frequency * Frequency Values</w:t>
            </w:r>
          </w:p>
        </w:tc>
      </w:tr>
      <w:tr w:rsidR="00A00FFC" w:rsidRPr="008002AF" w14:paraId="53DCFF5F" w14:textId="0E6DA60C" w:rsidTr="00A00FFC">
        <w:tc>
          <w:tcPr>
            <w:cnfStyle w:val="001000000000" w:firstRow="0" w:lastRow="0" w:firstColumn="1" w:lastColumn="0" w:oddVBand="0" w:evenVBand="0" w:oddHBand="0" w:evenHBand="0" w:firstRowFirstColumn="0" w:firstRowLastColumn="0" w:lastRowFirstColumn="0" w:lastRowLastColumn="0"/>
            <w:tcW w:w="2656" w:type="dxa"/>
          </w:tcPr>
          <w:p w14:paraId="5D9FBB30" w14:textId="77777777" w:rsidR="00A00FFC" w:rsidRPr="00A2701D" w:rsidRDefault="00A00FFC" w:rsidP="00A00FFC">
            <w:pPr>
              <w:pStyle w:val="ListParagraph"/>
              <w:jc w:val="both"/>
              <w:rPr>
                <w:sz w:val="24"/>
                <w:szCs w:val="24"/>
              </w:rPr>
            </w:pPr>
            <w:r w:rsidRPr="00A2701D">
              <w:rPr>
                <w:sz w:val="24"/>
                <w:szCs w:val="24"/>
              </w:rPr>
              <w:t>ampDiff_ grating</w:t>
            </w:r>
          </w:p>
        </w:tc>
        <w:tc>
          <w:tcPr>
            <w:tcW w:w="6440" w:type="dxa"/>
          </w:tcPr>
          <w:p w14:paraId="1F87D81A" w14:textId="240CEA8A" w:rsidR="00A00FFC" w:rsidRPr="00A2701D" w:rsidRDefault="00A00FFC" w:rsidP="00A00FFC">
            <w:pPr>
              <w:jc w:val="both"/>
              <w:cnfStyle w:val="000000000000" w:firstRow="0" w:lastRow="0" w:firstColumn="0" w:lastColumn="0" w:oddVBand="0" w:evenVBand="0" w:oddHBand="0" w:evenHBand="0" w:firstRowFirstColumn="0" w:firstRowLastColumn="0" w:lastRowFirstColumn="0" w:lastRowLastColumn="0"/>
              <w:rPr>
                <w:sz w:val="24"/>
                <w:szCs w:val="24"/>
              </w:rPr>
            </w:pPr>
            <w:r w:rsidRPr="00A2701D">
              <w:rPr>
                <w:sz w:val="24"/>
                <w:szCs w:val="24"/>
              </w:rPr>
              <w:t xml:space="preserve">4D array – Sessions * Electrodes * Delta Orientation (0/90) * </w:t>
            </w:r>
            <w:r w:rsidR="007311E3" w:rsidRPr="00A2701D">
              <w:rPr>
                <w:sz w:val="24"/>
                <w:szCs w:val="24"/>
              </w:rPr>
              <w:t xml:space="preserve">Amplitude Change </w:t>
            </w:r>
            <w:r w:rsidR="008002AF" w:rsidRPr="00A2701D">
              <w:rPr>
                <w:sz w:val="24"/>
                <w:szCs w:val="24"/>
              </w:rPr>
              <w:t>at 2f of mask temporal frequency</w:t>
            </w:r>
          </w:p>
        </w:tc>
      </w:tr>
      <w:tr w:rsidR="008002AF" w:rsidRPr="008002AF" w14:paraId="3BC89A30" w14:textId="7FDC5C8E" w:rsidTr="00A00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603DBEAB" w14:textId="77777777" w:rsidR="008002AF" w:rsidRPr="00A2701D" w:rsidRDefault="008002AF" w:rsidP="008002AF">
            <w:pPr>
              <w:pStyle w:val="ListParagraph"/>
              <w:jc w:val="both"/>
              <w:rPr>
                <w:sz w:val="24"/>
                <w:szCs w:val="24"/>
              </w:rPr>
            </w:pPr>
            <w:r w:rsidRPr="00A2701D">
              <w:rPr>
                <w:sz w:val="24"/>
                <w:szCs w:val="24"/>
              </w:rPr>
              <w:t>changeInAmpNeg</w:t>
            </w:r>
          </w:p>
        </w:tc>
        <w:tc>
          <w:tcPr>
            <w:tcW w:w="6440" w:type="dxa"/>
          </w:tcPr>
          <w:p w14:paraId="43D7B5F6" w14:textId="4B8D6AC8" w:rsidR="008002AF" w:rsidRPr="00A2701D" w:rsidRDefault="008002AF" w:rsidP="008002AF">
            <w:pPr>
              <w:jc w:val="both"/>
              <w:cnfStyle w:val="000000100000" w:firstRow="0" w:lastRow="0" w:firstColumn="0" w:lastColumn="0" w:oddVBand="0" w:evenVBand="0" w:oddHBand="1" w:evenHBand="0" w:firstRowFirstColumn="0" w:firstRowLastColumn="0" w:lastRowFirstColumn="0" w:lastRowLastColumn="0"/>
              <w:rPr>
                <w:sz w:val="24"/>
                <w:szCs w:val="24"/>
              </w:rPr>
            </w:pPr>
            <w:r w:rsidRPr="00A2701D">
              <w:rPr>
                <w:sz w:val="24"/>
                <w:szCs w:val="24"/>
              </w:rPr>
              <w:t xml:space="preserve">4D array – Sessions * Electrodes * Delta Orientation (0/90) * Amplitude Change at </w:t>
            </w:r>
            <w:r w:rsidR="001B6108">
              <w:rPr>
                <w:sz w:val="24"/>
                <w:szCs w:val="24"/>
              </w:rPr>
              <w:t>30Hz</w:t>
            </w:r>
            <w:r w:rsidRPr="00A2701D">
              <w:rPr>
                <w:sz w:val="24"/>
                <w:szCs w:val="24"/>
              </w:rPr>
              <w:t xml:space="preserve"> subtracted from grating condition</w:t>
            </w:r>
            <w:r w:rsidR="00A2701D">
              <w:rPr>
                <w:sz w:val="24"/>
                <w:szCs w:val="24"/>
              </w:rPr>
              <w:t xml:space="preserve"> (</w:t>
            </w:r>
            <w:r w:rsidR="00626E9F">
              <w:rPr>
                <w:sz w:val="24"/>
                <w:szCs w:val="24"/>
              </w:rPr>
              <w:t xml:space="preserve">15Hz TF </w:t>
            </w:r>
            <w:r w:rsidR="00A2701D">
              <w:rPr>
                <w:sz w:val="24"/>
                <w:szCs w:val="24"/>
              </w:rPr>
              <w:t>at 25% contrast)</w:t>
            </w:r>
            <w:r w:rsidRPr="00A2701D">
              <w:rPr>
                <w:sz w:val="24"/>
                <w:szCs w:val="24"/>
              </w:rPr>
              <w:t xml:space="preserve"> </w:t>
            </w:r>
          </w:p>
        </w:tc>
      </w:tr>
      <w:tr w:rsidR="008002AF" w:rsidRPr="008002AF" w14:paraId="578868C1" w14:textId="34FCA46D" w:rsidTr="00A00FFC">
        <w:tc>
          <w:tcPr>
            <w:cnfStyle w:val="001000000000" w:firstRow="0" w:lastRow="0" w:firstColumn="1" w:lastColumn="0" w:oddVBand="0" w:evenVBand="0" w:oddHBand="0" w:evenHBand="0" w:firstRowFirstColumn="0" w:firstRowLastColumn="0" w:lastRowFirstColumn="0" w:lastRowLastColumn="0"/>
            <w:tcW w:w="2656" w:type="dxa"/>
          </w:tcPr>
          <w:p w14:paraId="19CFE4C7" w14:textId="77777777" w:rsidR="008002AF" w:rsidRPr="00A2701D" w:rsidRDefault="008002AF" w:rsidP="008002AF">
            <w:pPr>
              <w:pStyle w:val="ListParagraph"/>
              <w:jc w:val="both"/>
              <w:rPr>
                <w:sz w:val="24"/>
                <w:szCs w:val="24"/>
              </w:rPr>
            </w:pPr>
            <w:r w:rsidRPr="00A2701D">
              <w:rPr>
                <w:sz w:val="24"/>
                <w:szCs w:val="24"/>
              </w:rPr>
              <w:t>parameters</w:t>
            </w:r>
          </w:p>
        </w:tc>
        <w:tc>
          <w:tcPr>
            <w:tcW w:w="6440" w:type="dxa"/>
          </w:tcPr>
          <w:p w14:paraId="431951E6" w14:textId="77777777" w:rsidR="001E6F89" w:rsidRDefault="00260195" w:rsidP="00260195">
            <w:pPr>
              <w:jc w:val="both"/>
              <w:cnfStyle w:val="000000000000" w:firstRow="0" w:lastRow="0" w:firstColumn="0" w:lastColumn="0" w:oddVBand="0" w:evenVBand="0" w:oddHBand="0" w:evenHBand="0" w:firstRowFirstColumn="0" w:firstRowLastColumn="0" w:lastRowFirstColumn="0" w:lastRowLastColumn="0"/>
              <w:rPr>
                <w:sz w:val="24"/>
                <w:szCs w:val="24"/>
              </w:rPr>
            </w:pPr>
            <w:r w:rsidRPr="00A2701D">
              <w:rPr>
                <w:sz w:val="24"/>
                <w:szCs w:val="24"/>
              </w:rPr>
              <w:t xml:space="preserve">Cells correspond to different sessions of the same protocol. </w:t>
            </w:r>
            <w:r w:rsidR="00A2701D" w:rsidRPr="00A2701D">
              <w:rPr>
                <w:sz w:val="24"/>
                <w:szCs w:val="24"/>
              </w:rPr>
              <w:t xml:space="preserve">Each structure tells the stimulus presented in that session. </w:t>
            </w:r>
          </w:p>
          <w:p w14:paraId="4EA9E9C1" w14:textId="77777777" w:rsidR="001E6F89" w:rsidRDefault="001E6F89" w:rsidP="00260195">
            <w:pPr>
              <w:jc w:val="both"/>
              <w:cnfStyle w:val="000000000000" w:firstRow="0" w:lastRow="0" w:firstColumn="0" w:lastColumn="0" w:oddVBand="0" w:evenVBand="0" w:oddHBand="0" w:evenHBand="0" w:firstRowFirstColumn="0" w:firstRowLastColumn="0" w:lastRowFirstColumn="0" w:lastRowLastColumn="0"/>
              <w:rPr>
                <w:sz w:val="24"/>
                <w:szCs w:val="24"/>
              </w:rPr>
            </w:pPr>
          </w:p>
          <w:p w14:paraId="5B3CC263" w14:textId="5D8052E3" w:rsidR="008002AF" w:rsidRPr="00A2701D" w:rsidRDefault="001E6F89" w:rsidP="00260195">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Note : </w:t>
            </w:r>
            <w:r w:rsidR="00A2701D">
              <w:rPr>
                <w:sz w:val="24"/>
                <w:szCs w:val="24"/>
              </w:rPr>
              <w:t>Contrast values</w:t>
            </w:r>
            <w:r>
              <w:rPr>
                <w:sz w:val="24"/>
                <w:szCs w:val="24"/>
              </w:rPr>
              <w:t xml:space="preserve"> mentioned</w:t>
            </w:r>
            <w:r w:rsidR="00A2701D">
              <w:rPr>
                <w:sz w:val="24"/>
                <w:szCs w:val="24"/>
              </w:rPr>
              <w:t xml:space="preserve"> are </w:t>
            </w:r>
            <w:r>
              <w:rPr>
                <w:sz w:val="24"/>
                <w:szCs w:val="24"/>
              </w:rPr>
              <w:t xml:space="preserve">automatically </w:t>
            </w:r>
            <w:r w:rsidR="00A2701D">
              <w:rPr>
                <w:sz w:val="24"/>
                <w:szCs w:val="24"/>
              </w:rPr>
              <w:t xml:space="preserve">reduced to </w:t>
            </w:r>
            <w:r w:rsidR="00A2701D">
              <w:rPr>
                <w:sz w:val="24"/>
                <w:szCs w:val="24"/>
              </w:rPr>
              <w:lastRenderedPageBreak/>
              <w:t>50%</w:t>
            </w:r>
            <w:r w:rsidR="00FE6010">
              <w:rPr>
                <w:sz w:val="24"/>
                <w:szCs w:val="24"/>
              </w:rPr>
              <w:t xml:space="preserve"> when stimuli are presented to the monkey</w:t>
            </w:r>
            <w:r w:rsidR="00A2701D">
              <w:rPr>
                <w:sz w:val="24"/>
                <w:szCs w:val="24"/>
              </w:rPr>
              <w:t xml:space="preserve"> </w:t>
            </w:r>
            <w:r>
              <w:rPr>
                <w:sz w:val="24"/>
                <w:szCs w:val="24"/>
              </w:rPr>
              <w:t>(due to the settings in stimulus presentation software for running plaid stimuli)</w:t>
            </w:r>
          </w:p>
        </w:tc>
      </w:tr>
    </w:tbl>
    <w:p w14:paraId="7B4E1A4F" w14:textId="77777777" w:rsidR="00BB3E2F" w:rsidRPr="00855148" w:rsidRDefault="00BB3E2F" w:rsidP="00B006F2">
      <w:pPr>
        <w:pStyle w:val="ListParagraph"/>
        <w:ind w:left="0"/>
        <w:jc w:val="both"/>
        <w:rPr>
          <w:color w:val="FF0000"/>
        </w:rPr>
      </w:pPr>
    </w:p>
    <w:p w14:paraId="0C4A6644" w14:textId="77777777" w:rsidR="00C432A4" w:rsidRDefault="00C432A4" w:rsidP="00B006F2">
      <w:pPr>
        <w:pStyle w:val="ListParagraph"/>
        <w:ind w:left="0"/>
        <w:jc w:val="both"/>
      </w:pPr>
    </w:p>
    <w:p w14:paraId="088BB57F" w14:textId="183B2FF8" w:rsidR="00D85371" w:rsidRDefault="00D85371" w:rsidP="00985FE4">
      <w:pPr>
        <w:jc w:val="both"/>
      </w:pPr>
      <w:r>
        <w:t xml:space="preserve">–  The saved file for protocols that presented stimulus at multiple contrasts (0 to 25% on a log scale is named as </w:t>
      </w:r>
      <w:r w:rsidRPr="00D85371">
        <w:rPr>
          <w:b/>
          <w:bCs/>
        </w:rPr>
        <w:t>SmallStimPlaid_HighRMSLFP_sessionWise_Microelectrode.mat</w:t>
      </w:r>
      <w:r w:rsidR="00B9273D">
        <w:rPr>
          <w:b/>
          <w:bCs/>
        </w:rPr>
        <w:t xml:space="preserve"> </w:t>
      </w:r>
      <w:r w:rsidR="00B9273D">
        <w:rPr>
          <w:b/>
          <w:bCs/>
        </w:rPr>
        <w:t xml:space="preserve">(Experiment </w:t>
      </w:r>
      <w:r w:rsidR="00B9273D">
        <w:rPr>
          <w:b/>
          <w:bCs/>
        </w:rPr>
        <w:t>2</w:t>
      </w:r>
      <w:r w:rsidR="00B9273D">
        <w:rPr>
          <w:b/>
          <w:bCs/>
        </w:rPr>
        <w:t>)</w:t>
      </w:r>
      <w:r>
        <w:t xml:space="preserve">. </w:t>
      </w:r>
      <w:r w:rsidR="00357914">
        <w:t>S</w:t>
      </w:r>
      <w:r>
        <w:t xml:space="preserve">mall </w:t>
      </w:r>
      <w:r w:rsidR="005406CF">
        <w:t>s</w:t>
      </w:r>
      <w:r>
        <w:t>timulus was presented for M1 and M2. A full</w:t>
      </w:r>
      <w:r w:rsidR="005406CF">
        <w:t>-</w:t>
      </w:r>
      <w:r>
        <w:t xml:space="preserve">screen stimulus was presented for M3. </w:t>
      </w:r>
      <w:r w:rsidR="00985FE4">
        <w:t xml:space="preserve">Data is only for </w:t>
      </w:r>
      <w:r>
        <w:t xml:space="preserve">plaids at 0° and 90° separation. </w:t>
      </w:r>
      <w:r w:rsidR="008E5484">
        <w:t xml:space="preserve">A </w:t>
      </w:r>
      <w:r w:rsidR="00C432A4">
        <w:t>single session had either plaids at 0° or 90° separation.</w:t>
      </w:r>
      <w:r w:rsidR="001677C5" w:rsidRPr="001677C5">
        <w:t xml:space="preserve"> </w:t>
      </w:r>
    </w:p>
    <w:p w14:paraId="5D7C28D3" w14:textId="50FE4457" w:rsidR="000258B8" w:rsidRDefault="00CA3F54" w:rsidP="00855148">
      <w:pPr>
        <w:pStyle w:val="ListParagraph"/>
        <w:ind w:left="0"/>
        <w:jc w:val="both"/>
      </w:pPr>
      <w:r w:rsidRPr="0050798F">
        <w:t>Organization</w:t>
      </w:r>
      <w:r w:rsidR="00855148" w:rsidRPr="0050798F">
        <w:t xml:space="preserve"> of the file:</w:t>
      </w:r>
      <w:r w:rsidR="00895F3E">
        <w:rPr>
          <w:color w:val="FF0000"/>
        </w:rPr>
        <w:t xml:space="preserve"> </w:t>
      </w:r>
      <w:r w:rsidR="00C45AF7">
        <w:t>Once loaded</w:t>
      </w:r>
      <w:r w:rsidR="001B707F">
        <w:t>,</w:t>
      </w:r>
      <w:r w:rsidR="00C45AF7">
        <w:t xml:space="preserve"> </w:t>
      </w:r>
      <w:r w:rsidR="005406CF">
        <w:t xml:space="preserve">the </w:t>
      </w:r>
      <w:r w:rsidR="001B707F">
        <w:t>c</w:t>
      </w:r>
      <w:r w:rsidR="00C45AF7">
        <w:t>ell array</w:t>
      </w:r>
      <w:r w:rsidR="001B707F">
        <w:t>’s</w:t>
      </w:r>
      <w:r w:rsidR="00C45AF7">
        <w:t xml:space="preserve"> rows correspond to </w:t>
      </w:r>
      <w:r w:rsidR="004E01D2">
        <w:t>the relative orientation difference between the plaids (0/90)</w:t>
      </w:r>
      <w:r w:rsidR="005406CF">
        <w:t>,</w:t>
      </w:r>
      <w:r w:rsidR="001314E9">
        <w:t xml:space="preserve"> and columns correspond to different monkeys (M1, M2 and M3). </w:t>
      </w:r>
      <w:r>
        <w:t>Each cell array has a structure.</w:t>
      </w:r>
      <w:r w:rsidR="000258B8">
        <w:t xml:space="preserve"> It consists of </w:t>
      </w:r>
    </w:p>
    <w:p w14:paraId="61BEE630" w14:textId="77777777" w:rsidR="00120759" w:rsidRDefault="00120759" w:rsidP="00855148">
      <w:pPr>
        <w:pStyle w:val="ListParagraph"/>
        <w:ind w:left="0"/>
        <w:jc w:val="both"/>
      </w:pPr>
    </w:p>
    <w:tbl>
      <w:tblPr>
        <w:tblStyle w:val="PlainTable5"/>
        <w:tblW w:w="9606" w:type="dxa"/>
        <w:tblLook w:val="04A0" w:firstRow="1" w:lastRow="0" w:firstColumn="1" w:lastColumn="0" w:noHBand="0" w:noVBand="1"/>
      </w:tblPr>
      <w:tblGrid>
        <w:gridCol w:w="3399"/>
        <w:gridCol w:w="6207"/>
      </w:tblGrid>
      <w:tr w:rsidR="00633B7B" w:rsidRPr="00F7252D" w14:paraId="66BFE20D" w14:textId="4E04367F" w:rsidTr="00636B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96" w:type="dxa"/>
          </w:tcPr>
          <w:p w14:paraId="06E6FE8C" w14:textId="77777777" w:rsidR="00633B7B" w:rsidRPr="00F7252D" w:rsidRDefault="00633B7B" w:rsidP="00B5422F">
            <w:pPr>
              <w:pStyle w:val="ListParagraph"/>
              <w:ind w:left="0"/>
              <w:jc w:val="both"/>
            </w:pPr>
          </w:p>
        </w:tc>
        <w:tc>
          <w:tcPr>
            <w:tcW w:w="6210" w:type="dxa"/>
          </w:tcPr>
          <w:p w14:paraId="12AB7617" w14:textId="77777777" w:rsidR="00633B7B" w:rsidRPr="00F7252D" w:rsidRDefault="00633B7B" w:rsidP="00B5422F">
            <w:pPr>
              <w:pStyle w:val="ListParagraph"/>
              <w:ind w:left="0"/>
              <w:jc w:val="both"/>
              <w:cnfStyle w:val="100000000000" w:firstRow="1" w:lastRow="0" w:firstColumn="0" w:lastColumn="0" w:oddVBand="0" w:evenVBand="0" w:oddHBand="0" w:evenHBand="0" w:firstRowFirstColumn="0" w:firstRowLastColumn="0" w:lastRowFirstColumn="0" w:lastRowLastColumn="0"/>
            </w:pPr>
          </w:p>
        </w:tc>
      </w:tr>
      <w:tr w:rsidR="00633B7B" w:rsidRPr="00F7252D" w14:paraId="28F36D67" w14:textId="60265317" w:rsidTr="00636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6E28A94A" w14:textId="77777777" w:rsidR="00633B7B" w:rsidRPr="00633B7B" w:rsidRDefault="00633B7B" w:rsidP="00B5422F">
            <w:pPr>
              <w:pStyle w:val="ListParagraph"/>
              <w:ind w:left="0"/>
              <w:jc w:val="both"/>
              <w:rPr>
                <w:sz w:val="24"/>
                <w:szCs w:val="24"/>
              </w:rPr>
            </w:pPr>
            <w:r w:rsidRPr="00633B7B">
              <w:rPr>
                <w:sz w:val="24"/>
                <w:szCs w:val="24"/>
              </w:rPr>
              <w:t xml:space="preserve">ElecIds </w:t>
            </w:r>
          </w:p>
        </w:tc>
        <w:tc>
          <w:tcPr>
            <w:tcW w:w="6210" w:type="dxa"/>
          </w:tcPr>
          <w:p w14:paraId="394E87CD" w14:textId="26EEE7C6" w:rsidR="00633B7B" w:rsidRPr="00633B7B" w:rsidRDefault="00633B7B" w:rsidP="00B5422F">
            <w:pPr>
              <w:pStyle w:val="ListParagraph"/>
              <w:ind w:left="0"/>
              <w:jc w:val="both"/>
              <w:cnfStyle w:val="000000100000" w:firstRow="0" w:lastRow="0" w:firstColumn="0" w:lastColumn="0" w:oddVBand="0" w:evenVBand="0" w:oddHBand="1" w:evenHBand="0" w:firstRowFirstColumn="0" w:firstRowLastColumn="0" w:lastRowFirstColumn="0" w:lastRowLastColumn="0"/>
              <w:rPr>
                <w:sz w:val="24"/>
                <w:szCs w:val="24"/>
              </w:rPr>
            </w:pPr>
            <w:r w:rsidRPr="00633B7B">
              <w:rPr>
                <w:sz w:val="24"/>
                <w:szCs w:val="24"/>
              </w:rPr>
              <w:t>Cells correspond to the number of sessions used. It indicates the electrodes used for further analysis for that session (after removing high-impedance electrodes or noisy electrodes)</w:t>
            </w:r>
          </w:p>
        </w:tc>
      </w:tr>
      <w:tr w:rsidR="00633B7B" w:rsidRPr="00F7252D" w14:paraId="54210572" w14:textId="47C0D2FE" w:rsidTr="00636BAD">
        <w:tc>
          <w:tcPr>
            <w:cnfStyle w:val="001000000000" w:firstRow="0" w:lastRow="0" w:firstColumn="1" w:lastColumn="0" w:oddVBand="0" w:evenVBand="0" w:oddHBand="0" w:evenHBand="0" w:firstRowFirstColumn="0" w:firstRowLastColumn="0" w:lastRowFirstColumn="0" w:lastRowLastColumn="0"/>
            <w:tcW w:w="3396" w:type="dxa"/>
          </w:tcPr>
          <w:p w14:paraId="1DB8C317" w14:textId="77777777" w:rsidR="00633B7B" w:rsidRPr="00633B7B" w:rsidRDefault="00633B7B" w:rsidP="00B5422F">
            <w:pPr>
              <w:pStyle w:val="ListParagraph"/>
              <w:ind w:left="0"/>
              <w:jc w:val="both"/>
              <w:rPr>
                <w:sz w:val="24"/>
                <w:szCs w:val="24"/>
              </w:rPr>
            </w:pPr>
            <w:r w:rsidRPr="00633B7B">
              <w:rPr>
                <w:sz w:val="24"/>
                <w:szCs w:val="24"/>
              </w:rPr>
              <w:t xml:space="preserve">Parameters </w:t>
            </w:r>
          </w:p>
        </w:tc>
        <w:tc>
          <w:tcPr>
            <w:tcW w:w="6210" w:type="dxa"/>
          </w:tcPr>
          <w:p w14:paraId="4B6B3191" w14:textId="2B910659" w:rsidR="00633B7B" w:rsidRPr="00633B7B" w:rsidRDefault="00633B7B" w:rsidP="00B5422F">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rPr>
            </w:pPr>
            <w:r w:rsidRPr="00633B7B">
              <w:rPr>
                <w:sz w:val="24"/>
                <w:szCs w:val="24"/>
              </w:rPr>
              <w:t>Cells correspond to the number of sessions used.</w:t>
            </w:r>
            <w:r w:rsidRPr="00633B7B">
              <w:rPr>
                <w:sz w:val="24"/>
                <w:szCs w:val="24"/>
              </w:rPr>
              <w:t xml:space="preserve"> Each cell then show</w:t>
            </w:r>
            <w:r>
              <w:rPr>
                <w:sz w:val="24"/>
                <w:szCs w:val="24"/>
              </w:rPr>
              <w:t>s</w:t>
            </w:r>
            <w:r w:rsidRPr="00633B7B">
              <w:rPr>
                <w:sz w:val="24"/>
                <w:szCs w:val="24"/>
              </w:rPr>
              <w:t xml:space="preserve"> the stimulus parameters </w:t>
            </w:r>
            <w:r w:rsidRPr="00633B7B">
              <w:rPr>
                <w:sz w:val="24"/>
                <w:szCs w:val="24"/>
              </w:rPr>
              <w:t>presented in that session</w:t>
            </w:r>
            <w:r>
              <w:rPr>
                <w:sz w:val="24"/>
                <w:szCs w:val="24"/>
              </w:rPr>
              <w:t>.</w:t>
            </w:r>
          </w:p>
        </w:tc>
      </w:tr>
      <w:tr w:rsidR="00E26FFE" w:rsidRPr="00F7252D" w14:paraId="13F0E28B" w14:textId="3D94EAFA" w:rsidTr="00636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11DADA2E" w14:textId="77777777" w:rsidR="00E26FFE" w:rsidRPr="00633B7B" w:rsidRDefault="00E26FFE" w:rsidP="00E26FFE">
            <w:pPr>
              <w:pStyle w:val="ListParagraph"/>
              <w:ind w:left="0"/>
              <w:jc w:val="both"/>
              <w:rPr>
                <w:sz w:val="24"/>
                <w:szCs w:val="24"/>
              </w:rPr>
            </w:pPr>
            <w:r w:rsidRPr="00633B7B">
              <w:rPr>
                <w:sz w:val="24"/>
                <w:szCs w:val="24"/>
              </w:rPr>
              <w:t>fftST_plaid</w:t>
            </w:r>
          </w:p>
        </w:tc>
        <w:tc>
          <w:tcPr>
            <w:tcW w:w="6210" w:type="dxa"/>
          </w:tcPr>
          <w:p w14:paraId="15075CDA" w14:textId="26C0B08A" w:rsidR="00E26FFE" w:rsidRPr="00633B7B" w:rsidRDefault="00626E9F" w:rsidP="00E26FFE">
            <w:pPr>
              <w:pStyle w:val="ListParagraph"/>
              <w:ind w:left="0"/>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FFT values for </w:t>
            </w:r>
            <w:r>
              <w:rPr>
                <w:sz w:val="24"/>
                <w:szCs w:val="24"/>
              </w:rPr>
              <w:t>plaid</w:t>
            </w:r>
            <w:r>
              <w:rPr>
                <w:sz w:val="24"/>
                <w:szCs w:val="24"/>
              </w:rPr>
              <w:t xml:space="preserve"> stimuli for the analysis period. </w:t>
            </w:r>
            <w:r w:rsidR="00E26FFE">
              <w:rPr>
                <w:sz w:val="24"/>
                <w:szCs w:val="24"/>
              </w:rPr>
              <w:t>6</w:t>
            </w:r>
            <w:r w:rsidR="00E26FFE" w:rsidRPr="00A2701D">
              <w:rPr>
                <w:sz w:val="24"/>
                <w:szCs w:val="24"/>
              </w:rPr>
              <w:t xml:space="preserve">D array – Sessions * Electrodes * </w:t>
            </w:r>
            <w:r w:rsidR="00E26FFE">
              <w:rPr>
                <w:sz w:val="24"/>
                <w:szCs w:val="24"/>
              </w:rPr>
              <w:t xml:space="preserve">Target Grating Contrast </w:t>
            </w:r>
            <w:r w:rsidR="00CC4C43">
              <w:rPr>
                <w:sz w:val="24"/>
                <w:szCs w:val="24"/>
              </w:rPr>
              <w:t>(0 to 25% on a log scale)</w:t>
            </w:r>
            <w:r w:rsidR="00CC4C43">
              <w:rPr>
                <w:sz w:val="24"/>
                <w:szCs w:val="24"/>
              </w:rPr>
              <w:t xml:space="preserve"> </w:t>
            </w:r>
            <w:r w:rsidR="00E26FFE">
              <w:rPr>
                <w:sz w:val="24"/>
                <w:szCs w:val="24"/>
              </w:rPr>
              <w:t>*Mask Grating Contrast</w:t>
            </w:r>
            <w:r w:rsidR="00E26FFE" w:rsidRPr="00A2701D">
              <w:rPr>
                <w:sz w:val="24"/>
                <w:szCs w:val="24"/>
              </w:rPr>
              <w:t xml:space="preserve"> </w:t>
            </w:r>
            <w:r w:rsidR="00CC4C43">
              <w:rPr>
                <w:sz w:val="24"/>
                <w:szCs w:val="24"/>
              </w:rPr>
              <w:t>(0 to 25% on a log scale)</w:t>
            </w:r>
            <w:r w:rsidR="00CC4C43">
              <w:rPr>
                <w:sz w:val="24"/>
                <w:szCs w:val="24"/>
              </w:rPr>
              <w:t xml:space="preserve"> </w:t>
            </w:r>
            <w:r w:rsidR="00E26FFE" w:rsidRPr="00A2701D">
              <w:rPr>
                <w:sz w:val="24"/>
                <w:szCs w:val="24"/>
              </w:rPr>
              <w:t>* Mask’s Temporal frequency</w:t>
            </w:r>
            <w:r w:rsidR="00CC4C43">
              <w:rPr>
                <w:sz w:val="24"/>
                <w:szCs w:val="24"/>
              </w:rPr>
              <w:t xml:space="preserve"> (1 to 29Hz, spacing 2Hz)</w:t>
            </w:r>
            <w:r w:rsidR="00E26FFE" w:rsidRPr="00A2701D">
              <w:rPr>
                <w:sz w:val="24"/>
                <w:szCs w:val="24"/>
              </w:rPr>
              <w:t xml:space="preserve"> * Frequency Values</w:t>
            </w:r>
          </w:p>
        </w:tc>
      </w:tr>
      <w:tr w:rsidR="00E26FFE" w:rsidRPr="00F7252D" w14:paraId="0C5D2B08" w14:textId="44A333DB" w:rsidTr="00636BAD">
        <w:tc>
          <w:tcPr>
            <w:cnfStyle w:val="001000000000" w:firstRow="0" w:lastRow="0" w:firstColumn="1" w:lastColumn="0" w:oddVBand="0" w:evenVBand="0" w:oddHBand="0" w:evenHBand="0" w:firstRowFirstColumn="0" w:firstRowLastColumn="0" w:lastRowFirstColumn="0" w:lastRowLastColumn="0"/>
            <w:tcW w:w="3396" w:type="dxa"/>
          </w:tcPr>
          <w:p w14:paraId="1B2F9B15" w14:textId="77777777" w:rsidR="00E26FFE" w:rsidRPr="00633B7B" w:rsidRDefault="00E26FFE" w:rsidP="00E26FFE">
            <w:pPr>
              <w:pStyle w:val="ListParagraph"/>
              <w:ind w:left="0"/>
              <w:jc w:val="both"/>
              <w:rPr>
                <w:sz w:val="24"/>
                <w:szCs w:val="24"/>
              </w:rPr>
            </w:pPr>
            <w:r w:rsidRPr="00633B7B">
              <w:rPr>
                <w:sz w:val="24"/>
                <w:szCs w:val="24"/>
              </w:rPr>
              <w:t>fftBL_plaid</w:t>
            </w:r>
          </w:p>
        </w:tc>
        <w:tc>
          <w:tcPr>
            <w:tcW w:w="6210" w:type="dxa"/>
          </w:tcPr>
          <w:p w14:paraId="440922BD" w14:textId="6B030CA2" w:rsidR="00E26FFE" w:rsidRPr="00633B7B" w:rsidRDefault="00626E9F" w:rsidP="00E26FFE">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FFT values for plaid stimuli for the </w:t>
            </w:r>
            <w:r>
              <w:rPr>
                <w:sz w:val="24"/>
                <w:szCs w:val="24"/>
              </w:rPr>
              <w:t>baseline</w:t>
            </w:r>
            <w:r>
              <w:rPr>
                <w:sz w:val="24"/>
                <w:szCs w:val="24"/>
              </w:rPr>
              <w:t xml:space="preserve"> period. 6</w:t>
            </w:r>
            <w:r w:rsidRPr="00A2701D">
              <w:rPr>
                <w:sz w:val="24"/>
                <w:szCs w:val="24"/>
              </w:rPr>
              <w:t xml:space="preserve">D array – Sessions * Electrodes * </w:t>
            </w:r>
            <w:r>
              <w:rPr>
                <w:sz w:val="24"/>
                <w:szCs w:val="24"/>
              </w:rPr>
              <w:t>Target Grating Contrast *Mask Grating Contrast</w:t>
            </w:r>
            <w:r w:rsidRPr="00A2701D">
              <w:rPr>
                <w:sz w:val="24"/>
                <w:szCs w:val="24"/>
              </w:rPr>
              <w:t xml:space="preserve"> * Mask’s Temporal frequency * Frequency Values</w:t>
            </w:r>
          </w:p>
        </w:tc>
      </w:tr>
      <w:tr w:rsidR="00782F2F" w:rsidRPr="00F7252D" w14:paraId="11741AD0" w14:textId="058DA9DB" w:rsidTr="00636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6D48806F" w14:textId="77777777" w:rsidR="00782F2F" w:rsidRPr="00633B7B" w:rsidRDefault="00782F2F" w:rsidP="00782F2F">
            <w:pPr>
              <w:pStyle w:val="ListParagraph"/>
              <w:ind w:left="0"/>
              <w:jc w:val="both"/>
              <w:rPr>
                <w:sz w:val="24"/>
                <w:szCs w:val="24"/>
              </w:rPr>
            </w:pPr>
            <w:r w:rsidRPr="00633B7B">
              <w:rPr>
                <w:sz w:val="24"/>
                <w:szCs w:val="24"/>
              </w:rPr>
              <w:t>ampDiff_plaid</w:t>
            </w:r>
          </w:p>
        </w:tc>
        <w:tc>
          <w:tcPr>
            <w:tcW w:w="6210" w:type="dxa"/>
          </w:tcPr>
          <w:p w14:paraId="26B9E624" w14:textId="4AF85984" w:rsidR="00782F2F" w:rsidRPr="00633B7B" w:rsidRDefault="00782F2F" w:rsidP="00782F2F">
            <w:pPr>
              <w:pStyle w:val="ListParagraph"/>
              <w:ind w:left="0"/>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r w:rsidRPr="00A2701D">
              <w:rPr>
                <w:sz w:val="24"/>
                <w:szCs w:val="24"/>
              </w:rPr>
              <w:t xml:space="preserve">D array – Sessions * Electrodes </w:t>
            </w:r>
            <w:r w:rsidR="00B057B4" w:rsidRPr="00A2701D">
              <w:rPr>
                <w:sz w:val="24"/>
                <w:szCs w:val="24"/>
              </w:rPr>
              <w:t xml:space="preserve">* </w:t>
            </w:r>
            <w:r w:rsidR="00B057B4">
              <w:rPr>
                <w:sz w:val="24"/>
                <w:szCs w:val="24"/>
              </w:rPr>
              <w:t>Target Grating Contrast *Mask Grating Contrast</w:t>
            </w:r>
            <w:r w:rsidR="00B057B4" w:rsidRPr="00A2701D">
              <w:rPr>
                <w:sz w:val="24"/>
                <w:szCs w:val="24"/>
              </w:rPr>
              <w:t xml:space="preserve"> </w:t>
            </w:r>
            <w:r w:rsidRPr="00A2701D">
              <w:rPr>
                <w:sz w:val="24"/>
                <w:szCs w:val="24"/>
              </w:rPr>
              <w:t xml:space="preserve">* </w:t>
            </w:r>
            <w:r w:rsidR="00C514DB" w:rsidRPr="00A2701D">
              <w:rPr>
                <w:sz w:val="24"/>
                <w:szCs w:val="24"/>
              </w:rPr>
              <w:t>Amplitude difference at 30Hz for different mask temporal frequencies</w:t>
            </w:r>
          </w:p>
        </w:tc>
      </w:tr>
      <w:tr w:rsidR="00300CD8" w:rsidRPr="00F7252D" w14:paraId="4EE5B922" w14:textId="503A3FDB" w:rsidTr="00636BAD">
        <w:tc>
          <w:tcPr>
            <w:cnfStyle w:val="001000000000" w:firstRow="0" w:lastRow="0" w:firstColumn="1" w:lastColumn="0" w:oddVBand="0" w:evenVBand="0" w:oddHBand="0" w:evenHBand="0" w:firstRowFirstColumn="0" w:firstRowLastColumn="0" w:lastRowFirstColumn="0" w:lastRowLastColumn="0"/>
            <w:tcW w:w="3396" w:type="dxa"/>
          </w:tcPr>
          <w:p w14:paraId="2E355409" w14:textId="77777777" w:rsidR="00300CD8" w:rsidRPr="00633B7B" w:rsidRDefault="00300CD8" w:rsidP="00300CD8">
            <w:pPr>
              <w:pStyle w:val="ListParagraph"/>
              <w:ind w:left="0"/>
              <w:jc w:val="both"/>
              <w:rPr>
                <w:sz w:val="24"/>
                <w:szCs w:val="24"/>
              </w:rPr>
            </w:pPr>
            <w:r w:rsidRPr="00633B7B">
              <w:rPr>
                <w:sz w:val="24"/>
                <w:szCs w:val="24"/>
              </w:rPr>
              <w:t>fftST_grating</w:t>
            </w:r>
          </w:p>
        </w:tc>
        <w:tc>
          <w:tcPr>
            <w:tcW w:w="6210" w:type="dxa"/>
          </w:tcPr>
          <w:p w14:paraId="65B0A446" w14:textId="0C4A3B63" w:rsidR="00300CD8" w:rsidRPr="00633B7B" w:rsidRDefault="00300CD8" w:rsidP="00300CD8">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FFT values for </w:t>
            </w:r>
            <w:r>
              <w:rPr>
                <w:sz w:val="24"/>
                <w:szCs w:val="24"/>
              </w:rPr>
              <w:t>grating</w:t>
            </w:r>
            <w:r>
              <w:rPr>
                <w:sz w:val="24"/>
                <w:szCs w:val="24"/>
              </w:rPr>
              <w:t xml:space="preserve"> stimuli for the analysis period. 6</w:t>
            </w:r>
            <w:r w:rsidRPr="00A2701D">
              <w:rPr>
                <w:sz w:val="24"/>
                <w:szCs w:val="24"/>
              </w:rPr>
              <w:t xml:space="preserve">D array – Sessions * Electrodes * </w:t>
            </w:r>
            <w:r>
              <w:rPr>
                <w:sz w:val="24"/>
                <w:szCs w:val="24"/>
              </w:rPr>
              <w:t>Target Grating Contrast</w:t>
            </w:r>
            <w:r w:rsidR="00F20A0F">
              <w:rPr>
                <w:sz w:val="24"/>
                <w:szCs w:val="24"/>
              </w:rPr>
              <w:t xml:space="preserve"> (at 0%)</w:t>
            </w:r>
            <w:r>
              <w:rPr>
                <w:sz w:val="24"/>
                <w:szCs w:val="24"/>
              </w:rPr>
              <w:t xml:space="preserve"> *Mask Grating Contrast</w:t>
            </w:r>
            <w:r w:rsidRPr="00A2701D">
              <w:rPr>
                <w:sz w:val="24"/>
                <w:szCs w:val="24"/>
              </w:rPr>
              <w:t xml:space="preserve"> * Mask’s Temporal frequency * Frequency Values</w:t>
            </w:r>
          </w:p>
        </w:tc>
      </w:tr>
      <w:tr w:rsidR="00300CD8" w:rsidRPr="00F7252D" w14:paraId="2BB228E8" w14:textId="4DF941B8" w:rsidTr="00636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5DFC1B5A" w14:textId="77777777" w:rsidR="00300CD8" w:rsidRPr="00633B7B" w:rsidRDefault="00300CD8" w:rsidP="00300CD8">
            <w:pPr>
              <w:pStyle w:val="ListParagraph"/>
              <w:ind w:left="0"/>
              <w:jc w:val="both"/>
              <w:rPr>
                <w:sz w:val="24"/>
                <w:szCs w:val="24"/>
              </w:rPr>
            </w:pPr>
            <w:r w:rsidRPr="00633B7B">
              <w:rPr>
                <w:sz w:val="24"/>
                <w:szCs w:val="24"/>
              </w:rPr>
              <w:t>fftBL_ grating</w:t>
            </w:r>
          </w:p>
        </w:tc>
        <w:tc>
          <w:tcPr>
            <w:tcW w:w="6210" w:type="dxa"/>
          </w:tcPr>
          <w:p w14:paraId="6E5B021D" w14:textId="426DD020" w:rsidR="00300CD8" w:rsidRPr="00633B7B" w:rsidRDefault="00300CD8" w:rsidP="00300CD8">
            <w:pPr>
              <w:pStyle w:val="ListParagraph"/>
              <w:ind w:left="0"/>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FFT values for </w:t>
            </w:r>
            <w:r>
              <w:rPr>
                <w:sz w:val="24"/>
                <w:szCs w:val="24"/>
              </w:rPr>
              <w:t>grating</w:t>
            </w:r>
            <w:r>
              <w:rPr>
                <w:sz w:val="24"/>
                <w:szCs w:val="24"/>
              </w:rPr>
              <w:t xml:space="preserve"> stimuli for the baseline period. 6</w:t>
            </w:r>
            <w:r w:rsidRPr="00A2701D">
              <w:rPr>
                <w:sz w:val="24"/>
                <w:szCs w:val="24"/>
              </w:rPr>
              <w:t xml:space="preserve">D array – Sessions * Electrodes * </w:t>
            </w:r>
            <w:r>
              <w:rPr>
                <w:sz w:val="24"/>
                <w:szCs w:val="24"/>
              </w:rPr>
              <w:t>Target Grating</w:t>
            </w:r>
            <w:r w:rsidR="00F20A0F">
              <w:rPr>
                <w:sz w:val="24"/>
                <w:szCs w:val="24"/>
              </w:rPr>
              <w:t xml:space="preserve"> Contrast</w:t>
            </w:r>
            <w:r>
              <w:rPr>
                <w:sz w:val="24"/>
                <w:szCs w:val="24"/>
              </w:rPr>
              <w:t xml:space="preserve"> </w:t>
            </w:r>
            <w:r w:rsidR="00F20A0F">
              <w:rPr>
                <w:sz w:val="24"/>
                <w:szCs w:val="24"/>
              </w:rPr>
              <w:t>(at 0%) *</w:t>
            </w:r>
            <w:r>
              <w:rPr>
                <w:sz w:val="24"/>
                <w:szCs w:val="24"/>
              </w:rPr>
              <w:t>Mask Grating Contrast</w:t>
            </w:r>
            <w:r w:rsidRPr="00A2701D">
              <w:rPr>
                <w:sz w:val="24"/>
                <w:szCs w:val="24"/>
              </w:rPr>
              <w:t xml:space="preserve"> * Mask’s Temporal frequency * Frequency Values</w:t>
            </w:r>
          </w:p>
        </w:tc>
      </w:tr>
      <w:tr w:rsidR="00300CD8" w:rsidRPr="00F7252D" w14:paraId="3B01C785" w14:textId="1FBE1131" w:rsidTr="00636BAD">
        <w:tc>
          <w:tcPr>
            <w:cnfStyle w:val="001000000000" w:firstRow="0" w:lastRow="0" w:firstColumn="1" w:lastColumn="0" w:oddVBand="0" w:evenVBand="0" w:oddHBand="0" w:evenHBand="0" w:firstRowFirstColumn="0" w:firstRowLastColumn="0" w:lastRowFirstColumn="0" w:lastRowLastColumn="0"/>
            <w:tcW w:w="3396" w:type="dxa"/>
          </w:tcPr>
          <w:p w14:paraId="6CD8249F" w14:textId="77777777" w:rsidR="00300CD8" w:rsidRPr="00633B7B" w:rsidRDefault="00300CD8" w:rsidP="00300CD8">
            <w:pPr>
              <w:pStyle w:val="ListParagraph"/>
              <w:ind w:left="0"/>
              <w:jc w:val="both"/>
              <w:rPr>
                <w:sz w:val="24"/>
                <w:szCs w:val="24"/>
              </w:rPr>
            </w:pPr>
            <w:r w:rsidRPr="00633B7B">
              <w:rPr>
                <w:sz w:val="24"/>
                <w:szCs w:val="24"/>
              </w:rPr>
              <w:t>ampDiff_ grating</w:t>
            </w:r>
          </w:p>
        </w:tc>
        <w:tc>
          <w:tcPr>
            <w:tcW w:w="6210" w:type="dxa"/>
          </w:tcPr>
          <w:p w14:paraId="59A65ABE" w14:textId="58A7D1F4" w:rsidR="00300CD8" w:rsidRPr="00633B7B" w:rsidRDefault="00300CD8" w:rsidP="00300CD8">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r w:rsidRPr="00A2701D">
              <w:rPr>
                <w:sz w:val="24"/>
                <w:szCs w:val="24"/>
              </w:rPr>
              <w:t xml:space="preserve">D array – Sessions * Electrodes * </w:t>
            </w:r>
            <w:r>
              <w:rPr>
                <w:sz w:val="24"/>
                <w:szCs w:val="24"/>
              </w:rPr>
              <w:t>Target Grating Contrast</w:t>
            </w:r>
            <w:r w:rsidR="00555D50">
              <w:rPr>
                <w:sz w:val="24"/>
                <w:szCs w:val="24"/>
              </w:rPr>
              <w:t xml:space="preserve"> (at 0%)</w:t>
            </w:r>
            <w:r>
              <w:rPr>
                <w:sz w:val="24"/>
                <w:szCs w:val="24"/>
              </w:rPr>
              <w:t xml:space="preserve"> *Mask Grating Contrast</w:t>
            </w:r>
            <w:r w:rsidRPr="00A2701D">
              <w:rPr>
                <w:sz w:val="24"/>
                <w:szCs w:val="24"/>
              </w:rPr>
              <w:t xml:space="preserve"> * Amplitude Change at 2f of mask temporal frequency</w:t>
            </w:r>
          </w:p>
        </w:tc>
      </w:tr>
      <w:tr w:rsidR="00300CD8" w:rsidRPr="00F7252D" w14:paraId="71CAADE4" w14:textId="6F0FCF66" w:rsidTr="00636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4E50188D" w14:textId="77777777" w:rsidR="00300CD8" w:rsidRPr="00633B7B" w:rsidRDefault="00300CD8" w:rsidP="00300CD8">
            <w:pPr>
              <w:pStyle w:val="ListParagraph"/>
              <w:ind w:left="0"/>
              <w:jc w:val="both"/>
              <w:rPr>
                <w:sz w:val="24"/>
                <w:szCs w:val="24"/>
              </w:rPr>
            </w:pPr>
            <w:r w:rsidRPr="00633B7B">
              <w:rPr>
                <w:sz w:val="24"/>
                <w:szCs w:val="24"/>
              </w:rPr>
              <w:t>changeInAmpNeg</w:t>
            </w:r>
          </w:p>
        </w:tc>
        <w:tc>
          <w:tcPr>
            <w:tcW w:w="6210" w:type="dxa"/>
          </w:tcPr>
          <w:p w14:paraId="4C946BB3" w14:textId="2F191DEE" w:rsidR="00300CD8" w:rsidRPr="00633B7B" w:rsidRDefault="007127F1" w:rsidP="00300CD8">
            <w:pPr>
              <w:pStyle w:val="ListParagraph"/>
              <w:ind w:left="0"/>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r w:rsidRPr="00A2701D">
              <w:rPr>
                <w:sz w:val="24"/>
                <w:szCs w:val="24"/>
              </w:rPr>
              <w:t xml:space="preserve">D array – Sessions * Electrodes * </w:t>
            </w:r>
            <w:r>
              <w:rPr>
                <w:sz w:val="24"/>
                <w:szCs w:val="24"/>
              </w:rPr>
              <w:t>Target Grating Contrast *Mask Grating Contrast</w:t>
            </w:r>
            <w:r w:rsidRPr="00A2701D">
              <w:rPr>
                <w:sz w:val="24"/>
                <w:szCs w:val="24"/>
              </w:rPr>
              <w:t xml:space="preserve"> * </w:t>
            </w:r>
            <w:r w:rsidR="001B6108" w:rsidRPr="00A2701D">
              <w:rPr>
                <w:sz w:val="24"/>
                <w:szCs w:val="24"/>
              </w:rPr>
              <w:t xml:space="preserve">Amplitude Change at </w:t>
            </w:r>
            <w:r w:rsidR="001B6108">
              <w:rPr>
                <w:sz w:val="24"/>
                <w:szCs w:val="24"/>
              </w:rPr>
              <w:t>30Hz</w:t>
            </w:r>
            <w:r w:rsidR="001B6108" w:rsidRPr="00A2701D">
              <w:rPr>
                <w:sz w:val="24"/>
                <w:szCs w:val="24"/>
              </w:rPr>
              <w:t xml:space="preserve"> subtracted from grating condition</w:t>
            </w:r>
            <w:r w:rsidR="001B6108">
              <w:rPr>
                <w:sz w:val="24"/>
                <w:szCs w:val="24"/>
              </w:rPr>
              <w:t xml:space="preserve"> (</w:t>
            </w:r>
            <w:r w:rsidR="005A2B89">
              <w:rPr>
                <w:sz w:val="24"/>
                <w:szCs w:val="24"/>
              </w:rPr>
              <w:t xml:space="preserve">– irrespective of the plaid condition, it was always subtracted from grating with </w:t>
            </w:r>
            <w:r w:rsidR="005A2B89">
              <w:rPr>
                <w:sz w:val="24"/>
                <w:szCs w:val="24"/>
              </w:rPr>
              <w:t>15Hz TF at 25% contrast</w:t>
            </w:r>
            <w:r w:rsidR="001B6108">
              <w:rPr>
                <w:sz w:val="24"/>
                <w:szCs w:val="24"/>
              </w:rPr>
              <w:t>)</w:t>
            </w:r>
          </w:p>
        </w:tc>
      </w:tr>
      <w:tr w:rsidR="00300CD8" w:rsidRPr="00F7252D" w14:paraId="04236A0F" w14:textId="0A90C22F" w:rsidTr="00636BAD">
        <w:tc>
          <w:tcPr>
            <w:cnfStyle w:val="001000000000" w:firstRow="0" w:lastRow="0" w:firstColumn="1" w:lastColumn="0" w:oddVBand="0" w:evenVBand="0" w:oddHBand="0" w:evenHBand="0" w:firstRowFirstColumn="0" w:firstRowLastColumn="0" w:lastRowFirstColumn="0" w:lastRowLastColumn="0"/>
            <w:tcW w:w="3396" w:type="dxa"/>
          </w:tcPr>
          <w:p w14:paraId="077DE769" w14:textId="77777777" w:rsidR="00300CD8" w:rsidRPr="00633B7B" w:rsidRDefault="00300CD8" w:rsidP="00300CD8">
            <w:pPr>
              <w:pStyle w:val="ListParagraph"/>
              <w:ind w:left="0"/>
              <w:jc w:val="both"/>
              <w:rPr>
                <w:sz w:val="24"/>
                <w:szCs w:val="24"/>
              </w:rPr>
            </w:pPr>
            <w:r w:rsidRPr="00633B7B">
              <w:rPr>
                <w:sz w:val="24"/>
                <w:szCs w:val="24"/>
              </w:rPr>
              <w:lastRenderedPageBreak/>
              <w:t>changeInAmpSubtract</w:t>
            </w:r>
          </w:p>
        </w:tc>
        <w:tc>
          <w:tcPr>
            <w:tcW w:w="6210" w:type="dxa"/>
          </w:tcPr>
          <w:p w14:paraId="6E76364D" w14:textId="29D183C5" w:rsidR="00300CD8" w:rsidRPr="00633B7B" w:rsidRDefault="007127F1" w:rsidP="00300CD8">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r w:rsidRPr="00A2701D">
              <w:rPr>
                <w:sz w:val="24"/>
                <w:szCs w:val="24"/>
              </w:rPr>
              <w:t xml:space="preserve">D array – Sessions * Electrodes * </w:t>
            </w:r>
            <w:r>
              <w:rPr>
                <w:sz w:val="24"/>
                <w:szCs w:val="24"/>
              </w:rPr>
              <w:t>Target Grating Contrast *Mask Grating Contrast</w:t>
            </w:r>
            <w:r w:rsidRPr="00A2701D">
              <w:rPr>
                <w:sz w:val="24"/>
                <w:szCs w:val="24"/>
              </w:rPr>
              <w:t xml:space="preserve"> * </w:t>
            </w:r>
            <w:r w:rsidR="00FD20E1" w:rsidRPr="00A2701D">
              <w:rPr>
                <w:sz w:val="24"/>
                <w:szCs w:val="24"/>
              </w:rPr>
              <w:t xml:space="preserve">Amplitude Change at </w:t>
            </w:r>
            <w:r w:rsidR="00FD20E1">
              <w:rPr>
                <w:sz w:val="24"/>
                <w:szCs w:val="24"/>
              </w:rPr>
              <w:t>30Hz</w:t>
            </w:r>
            <w:r w:rsidR="00FD20E1" w:rsidRPr="00A2701D">
              <w:rPr>
                <w:sz w:val="24"/>
                <w:szCs w:val="24"/>
              </w:rPr>
              <w:t xml:space="preserve"> subtracted from </w:t>
            </w:r>
            <w:r w:rsidR="004E2EBC">
              <w:rPr>
                <w:sz w:val="24"/>
                <w:szCs w:val="24"/>
              </w:rPr>
              <w:t xml:space="preserve">different </w:t>
            </w:r>
            <w:r w:rsidR="00FD20E1" w:rsidRPr="00A2701D">
              <w:rPr>
                <w:sz w:val="24"/>
                <w:szCs w:val="24"/>
              </w:rPr>
              <w:t>grating condition</w:t>
            </w:r>
            <w:r w:rsidR="004E2EBC">
              <w:rPr>
                <w:sz w:val="24"/>
                <w:szCs w:val="24"/>
              </w:rPr>
              <w:t>s</w:t>
            </w:r>
            <w:r w:rsidR="00FD20E1">
              <w:rPr>
                <w:sz w:val="24"/>
                <w:szCs w:val="24"/>
              </w:rPr>
              <w:t xml:space="preserve"> (</w:t>
            </w:r>
            <w:r w:rsidR="005A2B89">
              <w:rPr>
                <w:sz w:val="24"/>
                <w:szCs w:val="24"/>
              </w:rPr>
              <w:t>Depending upon the plaid condition, it was subtracted from the maximum contrast grating [</w:t>
            </w:r>
            <w:r w:rsidR="0067712E">
              <w:rPr>
                <w:sz w:val="24"/>
                <w:szCs w:val="24"/>
              </w:rPr>
              <w:t>4 different</w:t>
            </w:r>
            <w:r w:rsidR="00FD20E1">
              <w:rPr>
                <w:sz w:val="24"/>
                <w:szCs w:val="24"/>
              </w:rPr>
              <w:t xml:space="preserve"> </w:t>
            </w:r>
            <w:r w:rsidR="0067712E">
              <w:rPr>
                <w:sz w:val="24"/>
                <w:szCs w:val="24"/>
              </w:rPr>
              <w:t xml:space="preserve">target </w:t>
            </w:r>
            <w:r w:rsidR="00FD20E1">
              <w:rPr>
                <w:sz w:val="24"/>
                <w:szCs w:val="24"/>
              </w:rPr>
              <w:t>contrast</w:t>
            </w:r>
            <w:r w:rsidR="0067712E">
              <w:rPr>
                <w:sz w:val="24"/>
                <w:szCs w:val="24"/>
              </w:rPr>
              <w:t>s</w:t>
            </w:r>
            <w:r w:rsidR="005A2B89">
              <w:rPr>
                <w:sz w:val="24"/>
                <w:szCs w:val="24"/>
              </w:rPr>
              <w:t xml:space="preserve">]. For eg., </w:t>
            </w:r>
            <w:r w:rsidR="00347D65">
              <w:rPr>
                <w:sz w:val="24"/>
                <w:szCs w:val="24"/>
              </w:rPr>
              <w:t xml:space="preserve">when </w:t>
            </w:r>
            <w:r w:rsidR="0050798F">
              <w:rPr>
                <w:sz w:val="24"/>
                <w:szCs w:val="24"/>
              </w:rPr>
              <w:t xml:space="preserve">the </w:t>
            </w:r>
            <w:r w:rsidR="00347D65">
              <w:rPr>
                <w:sz w:val="24"/>
                <w:szCs w:val="24"/>
              </w:rPr>
              <w:t xml:space="preserve">target was </w:t>
            </w:r>
            <w:r w:rsidR="00D53238">
              <w:rPr>
                <w:sz w:val="24"/>
                <w:szCs w:val="24"/>
              </w:rPr>
              <w:t xml:space="preserve">fixed </w:t>
            </w:r>
            <w:r w:rsidR="00347D65">
              <w:rPr>
                <w:sz w:val="24"/>
                <w:szCs w:val="24"/>
              </w:rPr>
              <w:t>at 12.5%, and mask grating was varied</w:t>
            </w:r>
            <w:r w:rsidR="002E46A2">
              <w:rPr>
                <w:sz w:val="24"/>
                <w:szCs w:val="24"/>
              </w:rPr>
              <w:t xml:space="preserve"> at </w:t>
            </w:r>
            <w:r w:rsidR="0050798F">
              <w:rPr>
                <w:sz w:val="24"/>
                <w:szCs w:val="24"/>
              </w:rPr>
              <w:t>four</w:t>
            </w:r>
            <w:r w:rsidR="002E46A2">
              <w:rPr>
                <w:sz w:val="24"/>
                <w:szCs w:val="24"/>
              </w:rPr>
              <w:t xml:space="preserve"> different contrast levels</w:t>
            </w:r>
            <w:r w:rsidR="00347D65">
              <w:rPr>
                <w:sz w:val="24"/>
                <w:szCs w:val="24"/>
              </w:rPr>
              <w:t>, the amplitude change</w:t>
            </w:r>
            <w:r w:rsidR="0050798F">
              <w:rPr>
                <w:sz w:val="24"/>
                <w:szCs w:val="24"/>
              </w:rPr>
              <w:t xml:space="preserve"> </w:t>
            </w:r>
            <w:r w:rsidR="002E46A2">
              <w:rPr>
                <w:sz w:val="24"/>
                <w:szCs w:val="24"/>
              </w:rPr>
              <w:t>at 30Hz</w:t>
            </w:r>
            <w:r w:rsidR="00347D65">
              <w:rPr>
                <w:sz w:val="24"/>
                <w:szCs w:val="24"/>
              </w:rPr>
              <w:t xml:space="preserve"> </w:t>
            </w:r>
            <w:r w:rsidR="0050798F">
              <w:rPr>
                <w:sz w:val="24"/>
                <w:szCs w:val="24"/>
              </w:rPr>
              <w:t xml:space="preserve">for each condition </w:t>
            </w:r>
            <w:r w:rsidR="00347D65">
              <w:rPr>
                <w:sz w:val="24"/>
                <w:szCs w:val="24"/>
              </w:rPr>
              <w:t>was subtracted from</w:t>
            </w:r>
            <w:r w:rsidR="002E46A2">
              <w:rPr>
                <w:sz w:val="24"/>
                <w:szCs w:val="24"/>
              </w:rPr>
              <w:t xml:space="preserve"> </w:t>
            </w:r>
            <w:r w:rsidR="0050798F">
              <w:rPr>
                <w:sz w:val="24"/>
                <w:szCs w:val="24"/>
              </w:rPr>
              <w:t xml:space="preserve">the </w:t>
            </w:r>
            <w:r w:rsidR="002E46A2">
              <w:rPr>
                <w:sz w:val="24"/>
                <w:szCs w:val="24"/>
              </w:rPr>
              <w:t>target grating at 12.5%</w:t>
            </w:r>
            <w:r w:rsidR="00347D65">
              <w:rPr>
                <w:sz w:val="24"/>
                <w:szCs w:val="24"/>
              </w:rPr>
              <w:t xml:space="preserve"> </w:t>
            </w:r>
            <w:r w:rsidR="00FD20E1">
              <w:rPr>
                <w:sz w:val="24"/>
                <w:szCs w:val="24"/>
              </w:rPr>
              <w:t>)</w:t>
            </w:r>
          </w:p>
        </w:tc>
      </w:tr>
      <w:tr w:rsidR="00300CD8" w:rsidRPr="00F7252D" w14:paraId="23C84C31" w14:textId="28DFF7BE" w:rsidTr="00636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5DA87CCA" w14:textId="77777777" w:rsidR="00300CD8" w:rsidRPr="00633B7B" w:rsidRDefault="00300CD8" w:rsidP="00300CD8">
            <w:pPr>
              <w:pStyle w:val="ListParagraph"/>
              <w:ind w:left="0"/>
              <w:jc w:val="both"/>
              <w:rPr>
                <w:sz w:val="24"/>
                <w:szCs w:val="24"/>
              </w:rPr>
            </w:pPr>
            <w:r w:rsidRPr="00633B7B">
              <w:rPr>
                <w:sz w:val="24"/>
                <w:szCs w:val="24"/>
              </w:rPr>
              <w:t>ampDiff_plaid_F1F2plus</w:t>
            </w:r>
          </w:p>
        </w:tc>
        <w:tc>
          <w:tcPr>
            <w:tcW w:w="6210" w:type="dxa"/>
          </w:tcPr>
          <w:p w14:paraId="33300459" w14:textId="3CBA67AC" w:rsidR="00300CD8" w:rsidRPr="00633B7B" w:rsidRDefault="00300CD8" w:rsidP="00300CD8">
            <w:pPr>
              <w:pStyle w:val="ListParagraph"/>
              <w:ind w:left="0"/>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r w:rsidRPr="00A2701D">
              <w:rPr>
                <w:sz w:val="24"/>
                <w:szCs w:val="24"/>
              </w:rPr>
              <w:t xml:space="preserve">D array – Sessions * Electrodes * </w:t>
            </w:r>
            <w:r>
              <w:rPr>
                <w:sz w:val="24"/>
                <w:szCs w:val="24"/>
              </w:rPr>
              <w:t>Target Grating Contrast *Mask Grating Contrast</w:t>
            </w:r>
            <w:r w:rsidRPr="00A2701D">
              <w:rPr>
                <w:sz w:val="24"/>
                <w:szCs w:val="24"/>
              </w:rPr>
              <w:t xml:space="preserve"> * Amplitude difference at </w:t>
            </w:r>
            <w:r w:rsidR="00D75F05" w:rsidRPr="00D75F05">
              <w:rPr>
                <w:i/>
                <w:iCs/>
                <w:sz w:val="24"/>
                <w:szCs w:val="24"/>
              </w:rPr>
              <w:t>f</w:t>
            </w:r>
            <w:r w:rsidR="00D75F05">
              <w:rPr>
                <w:sz w:val="24"/>
                <w:szCs w:val="24"/>
              </w:rPr>
              <w:t>1+</w:t>
            </w:r>
            <w:r w:rsidR="00D75F05" w:rsidRPr="00D75F05">
              <w:rPr>
                <w:i/>
                <w:iCs/>
                <w:sz w:val="24"/>
                <w:szCs w:val="24"/>
              </w:rPr>
              <w:t>f</w:t>
            </w:r>
            <w:r w:rsidR="00D75F05">
              <w:rPr>
                <w:sz w:val="24"/>
                <w:szCs w:val="24"/>
              </w:rPr>
              <w:t>2</w:t>
            </w:r>
            <w:r w:rsidRPr="00A2701D">
              <w:rPr>
                <w:sz w:val="24"/>
                <w:szCs w:val="24"/>
              </w:rPr>
              <w:t xml:space="preserve"> </w:t>
            </w:r>
            <w:r w:rsidR="007127F1">
              <w:rPr>
                <w:sz w:val="24"/>
                <w:szCs w:val="24"/>
              </w:rPr>
              <w:t>(15+ Mask temporal frequency)</w:t>
            </w:r>
          </w:p>
        </w:tc>
      </w:tr>
      <w:tr w:rsidR="007127F1" w:rsidRPr="00F7252D" w14:paraId="1B749186" w14:textId="5878B356" w:rsidTr="00636BAD">
        <w:tc>
          <w:tcPr>
            <w:cnfStyle w:val="001000000000" w:firstRow="0" w:lastRow="0" w:firstColumn="1" w:lastColumn="0" w:oddVBand="0" w:evenVBand="0" w:oddHBand="0" w:evenHBand="0" w:firstRowFirstColumn="0" w:firstRowLastColumn="0" w:lastRowFirstColumn="0" w:lastRowLastColumn="0"/>
            <w:tcW w:w="3396" w:type="dxa"/>
          </w:tcPr>
          <w:p w14:paraId="561FC279" w14:textId="77777777" w:rsidR="007127F1" w:rsidRPr="00633B7B" w:rsidRDefault="007127F1" w:rsidP="007127F1">
            <w:pPr>
              <w:pStyle w:val="ListParagraph"/>
              <w:ind w:left="0"/>
              <w:jc w:val="both"/>
              <w:rPr>
                <w:sz w:val="24"/>
                <w:szCs w:val="24"/>
              </w:rPr>
            </w:pPr>
            <w:r w:rsidRPr="00633B7B">
              <w:rPr>
                <w:sz w:val="24"/>
                <w:szCs w:val="24"/>
              </w:rPr>
              <w:t>ampDiff_plaid_F1F2minus</w:t>
            </w:r>
          </w:p>
        </w:tc>
        <w:tc>
          <w:tcPr>
            <w:tcW w:w="6210" w:type="dxa"/>
          </w:tcPr>
          <w:p w14:paraId="2984C55B" w14:textId="1DFF8369" w:rsidR="007127F1" w:rsidRPr="00633B7B" w:rsidRDefault="007127F1" w:rsidP="007127F1">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r w:rsidRPr="00A2701D">
              <w:rPr>
                <w:sz w:val="24"/>
                <w:szCs w:val="24"/>
              </w:rPr>
              <w:t xml:space="preserve">D array – Sessions * Electrodes * </w:t>
            </w:r>
            <w:r>
              <w:rPr>
                <w:sz w:val="24"/>
                <w:szCs w:val="24"/>
              </w:rPr>
              <w:t>Target Grating Contrast *Mask Grating Contrast</w:t>
            </w:r>
            <w:r w:rsidRPr="00A2701D">
              <w:rPr>
                <w:sz w:val="24"/>
                <w:szCs w:val="24"/>
              </w:rPr>
              <w:t xml:space="preserve"> * Amplitude difference at </w:t>
            </w:r>
            <w:r w:rsidRPr="00D75F05">
              <w:rPr>
                <w:i/>
                <w:iCs/>
                <w:sz w:val="24"/>
                <w:szCs w:val="24"/>
              </w:rPr>
              <w:t>f</w:t>
            </w:r>
            <w:r>
              <w:rPr>
                <w:sz w:val="24"/>
                <w:szCs w:val="24"/>
              </w:rPr>
              <w:t>1</w:t>
            </w:r>
            <w:r>
              <w:rPr>
                <w:sz w:val="24"/>
                <w:szCs w:val="24"/>
              </w:rPr>
              <w:t>-</w:t>
            </w:r>
            <w:r w:rsidRPr="00D75F05">
              <w:rPr>
                <w:i/>
                <w:iCs/>
                <w:sz w:val="24"/>
                <w:szCs w:val="24"/>
              </w:rPr>
              <w:t>f</w:t>
            </w:r>
            <w:r>
              <w:rPr>
                <w:sz w:val="24"/>
                <w:szCs w:val="24"/>
              </w:rPr>
              <w:t>2</w:t>
            </w:r>
            <w:r w:rsidRPr="00A2701D">
              <w:rPr>
                <w:sz w:val="24"/>
                <w:szCs w:val="24"/>
              </w:rPr>
              <w:t xml:space="preserve"> </w:t>
            </w:r>
            <w:r>
              <w:rPr>
                <w:sz w:val="24"/>
                <w:szCs w:val="24"/>
              </w:rPr>
              <w:t>(</w:t>
            </w:r>
            <w:r>
              <w:rPr>
                <w:sz w:val="24"/>
                <w:szCs w:val="24"/>
              </w:rPr>
              <w:t>|</w:t>
            </w:r>
            <w:r>
              <w:rPr>
                <w:sz w:val="24"/>
                <w:szCs w:val="24"/>
              </w:rPr>
              <w:t>15</w:t>
            </w:r>
            <w:r>
              <w:rPr>
                <w:sz w:val="24"/>
                <w:szCs w:val="24"/>
              </w:rPr>
              <w:t>-</w:t>
            </w:r>
            <w:r>
              <w:rPr>
                <w:sz w:val="24"/>
                <w:szCs w:val="24"/>
              </w:rPr>
              <w:t xml:space="preserve"> Mask temporal frequency</w:t>
            </w:r>
            <w:r>
              <w:rPr>
                <w:sz w:val="24"/>
                <w:szCs w:val="24"/>
              </w:rPr>
              <w:t>|</w:t>
            </w:r>
            <w:r>
              <w:rPr>
                <w:sz w:val="24"/>
                <w:szCs w:val="24"/>
              </w:rPr>
              <w:t>)</w:t>
            </w:r>
          </w:p>
        </w:tc>
      </w:tr>
      <w:tr w:rsidR="007127F1" w:rsidRPr="00F7252D" w14:paraId="2035B198" w14:textId="666B2430" w:rsidTr="00636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61FF74EE" w14:textId="77777777" w:rsidR="007127F1" w:rsidRPr="00633B7B" w:rsidRDefault="007127F1" w:rsidP="007127F1">
            <w:pPr>
              <w:pStyle w:val="ListParagraph"/>
              <w:ind w:left="0"/>
              <w:jc w:val="both"/>
              <w:rPr>
                <w:sz w:val="24"/>
                <w:szCs w:val="24"/>
              </w:rPr>
            </w:pPr>
            <w:r w:rsidRPr="00633B7B">
              <w:rPr>
                <w:sz w:val="24"/>
                <w:szCs w:val="24"/>
              </w:rPr>
              <w:t>ampDiff_plaid_TwiceF1F2plus</w:t>
            </w:r>
          </w:p>
        </w:tc>
        <w:tc>
          <w:tcPr>
            <w:tcW w:w="6210" w:type="dxa"/>
          </w:tcPr>
          <w:p w14:paraId="375839BA" w14:textId="5E0C4504" w:rsidR="007127F1" w:rsidRPr="00633B7B" w:rsidRDefault="007127F1" w:rsidP="007127F1">
            <w:pPr>
              <w:pStyle w:val="ListParagraph"/>
              <w:ind w:left="0"/>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r w:rsidRPr="00A2701D">
              <w:rPr>
                <w:sz w:val="24"/>
                <w:szCs w:val="24"/>
              </w:rPr>
              <w:t xml:space="preserve">D array – Sessions * Electrodes * </w:t>
            </w:r>
            <w:r>
              <w:rPr>
                <w:sz w:val="24"/>
                <w:szCs w:val="24"/>
              </w:rPr>
              <w:t>Target Grating Contrast *Mask Grating Contrast</w:t>
            </w:r>
            <w:r w:rsidRPr="00A2701D">
              <w:rPr>
                <w:sz w:val="24"/>
                <w:szCs w:val="24"/>
              </w:rPr>
              <w:t xml:space="preserve"> * Amplitude difference at </w:t>
            </w:r>
            <w:r>
              <w:rPr>
                <w:sz w:val="24"/>
                <w:szCs w:val="24"/>
              </w:rPr>
              <w:t>2</w:t>
            </w:r>
            <w:r w:rsidRPr="00D75F05">
              <w:rPr>
                <w:i/>
                <w:iCs/>
                <w:sz w:val="24"/>
                <w:szCs w:val="24"/>
              </w:rPr>
              <w:t>f</w:t>
            </w:r>
            <w:r>
              <w:rPr>
                <w:sz w:val="24"/>
                <w:szCs w:val="24"/>
              </w:rPr>
              <w:t>1+</w:t>
            </w:r>
            <w:r>
              <w:rPr>
                <w:sz w:val="24"/>
                <w:szCs w:val="24"/>
              </w:rPr>
              <w:t>2</w:t>
            </w:r>
            <w:r w:rsidRPr="00D75F05">
              <w:rPr>
                <w:i/>
                <w:iCs/>
                <w:sz w:val="24"/>
                <w:szCs w:val="24"/>
              </w:rPr>
              <w:t>f</w:t>
            </w:r>
            <w:r>
              <w:rPr>
                <w:sz w:val="24"/>
                <w:szCs w:val="24"/>
              </w:rPr>
              <w:t>2</w:t>
            </w:r>
            <w:r w:rsidRPr="00A2701D">
              <w:rPr>
                <w:sz w:val="24"/>
                <w:szCs w:val="24"/>
              </w:rPr>
              <w:t xml:space="preserve"> </w:t>
            </w:r>
            <w:r>
              <w:rPr>
                <w:sz w:val="24"/>
                <w:szCs w:val="24"/>
              </w:rPr>
              <w:t>(</w:t>
            </w:r>
            <w:r>
              <w:rPr>
                <w:sz w:val="24"/>
                <w:szCs w:val="24"/>
              </w:rPr>
              <w:t>30</w:t>
            </w:r>
            <w:r>
              <w:rPr>
                <w:sz w:val="24"/>
                <w:szCs w:val="24"/>
              </w:rPr>
              <w:t xml:space="preserve">+ </w:t>
            </w:r>
            <w:r>
              <w:rPr>
                <w:sz w:val="24"/>
                <w:szCs w:val="24"/>
              </w:rPr>
              <w:t>2*</w:t>
            </w:r>
            <w:r>
              <w:rPr>
                <w:sz w:val="24"/>
                <w:szCs w:val="24"/>
              </w:rPr>
              <w:t>Mask temporal frequency)</w:t>
            </w:r>
          </w:p>
        </w:tc>
      </w:tr>
      <w:tr w:rsidR="007127F1" w:rsidRPr="00F7252D" w14:paraId="39C4D4C6" w14:textId="1C0461EC" w:rsidTr="00636BAD">
        <w:tc>
          <w:tcPr>
            <w:cnfStyle w:val="001000000000" w:firstRow="0" w:lastRow="0" w:firstColumn="1" w:lastColumn="0" w:oddVBand="0" w:evenVBand="0" w:oddHBand="0" w:evenHBand="0" w:firstRowFirstColumn="0" w:firstRowLastColumn="0" w:lastRowFirstColumn="0" w:lastRowLastColumn="0"/>
            <w:tcW w:w="3396" w:type="dxa"/>
          </w:tcPr>
          <w:p w14:paraId="46EAD39C" w14:textId="77777777" w:rsidR="007127F1" w:rsidRPr="00633B7B" w:rsidRDefault="007127F1" w:rsidP="007127F1">
            <w:pPr>
              <w:pStyle w:val="ListParagraph"/>
              <w:ind w:left="0"/>
              <w:jc w:val="both"/>
              <w:rPr>
                <w:sz w:val="24"/>
                <w:szCs w:val="24"/>
              </w:rPr>
            </w:pPr>
            <w:r w:rsidRPr="00633B7B">
              <w:rPr>
                <w:sz w:val="24"/>
                <w:szCs w:val="24"/>
              </w:rPr>
              <w:t>ampDiff_plaid_TwiceF1F2minus</w:t>
            </w:r>
          </w:p>
        </w:tc>
        <w:tc>
          <w:tcPr>
            <w:tcW w:w="6210" w:type="dxa"/>
          </w:tcPr>
          <w:p w14:paraId="6F2D4FB5" w14:textId="15A24BEC" w:rsidR="007127F1" w:rsidRPr="00633B7B" w:rsidRDefault="007127F1" w:rsidP="007127F1">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r w:rsidRPr="00A2701D">
              <w:rPr>
                <w:sz w:val="24"/>
                <w:szCs w:val="24"/>
              </w:rPr>
              <w:t xml:space="preserve">D array – Sessions * Electrodes * </w:t>
            </w:r>
            <w:r>
              <w:rPr>
                <w:sz w:val="24"/>
                <w:szCs w:val="24"/>
              </w:rPr>
              <w:t>Target Grating Contrast *Mask Grating Contrast</w:t>
            </w:r>
            <w:r w:rsidRPr="00A2701D">
              <w:rPr>
                <w:sz w:val="24"/>
                <w:szCs w:val="24"/>
              </w:rPr>
              <w:t xml:space="preserve"> * Amplitude difference at </w:t>
            </w:r>
            <w:r>
              <w:rPr>
                <w:sz w:val="24"/>
                <w:szCs w:val="24"/>
              </w:rPr>
              <w:t>2</w:t>
            </w:r>
            <w:r w:rsidRPr="00D75F05">
              <w:rPr>
                <w:i/>
                <w:iCs/>
                <w:sz w:val="24"/>
                <w:szCs w:val="24"/>
              </w:rPr>
              <w:t>f</w:t>
            </w:r>
            <w:r>
              <w:rPr>
                <w:sz w:val="24"/>
                <w:szCs w:val="24"/>
              </w:rPr>
              <w:t>1</w:t>
            </w:r>
            <w:r>
              <w:rPr>
                <w:sz w:val="24"/>
                <w:szCs w:val="24"/>
              </w:rPr>
              <w:t>-2</w:t>
            </w:r>
            <w:r w:rsidRPr="00D75F05">
              <w:rPr>
                <w:i/>
                <w:iCs/>
                <w:sz w:val="24"/>
                <w:szCs w:val="24"/>
              </w:rPr>
              <w:t>f</w:t>
            </w:r>
            <w:r>
              <w:rPr>
                <w:sz w:val="24"/>
                <w:szCs w:val="24"/>
              </w:rPr>
              <w:t>2</w:t>
            </w:r>
            <w:r w:rsidRPr="00A2701D">
              <w:rPr>
                <w:sz w:val="24"/>
                <w:szCs w:val="24"/>
              </w:rPr>
              <w:t xml:space="preserve"> </w:t>
            </w:r>
            <w:r>
              <w:rPr>
                <w:sz w:val="24"/>
                <w:szCs w:val="24"/>
              </w:rPr>
              <w:t>(|15- Mask temporal frequency|)</w:t>
            </w:r>
          </w:p>
        </w:tc>
      </w:tr>
    </w:tbl>
    <w:p w14:paraId="5BAF2C6B" w14:textId="77777777" w:rsidR="00CA3F54" w:rsidRPr="00855148" w:rsidRDefault="00CA3F54" w:rsidP="00855148">
      <w:pPr>
        <w:pStyle w:val="ListParagraph"/>
        <w:ind w:left="0"/>
        <w:jc w:val="both"/>
        <w:rPr>
          <w:color w:val="FF0000"/>
        </w:rPr>
      </w:pPr>
    </w:p>
    <w:p w14:paraId="2C7B0B3D" w14:textId="3973E481" w:rsidR="007D6D82" w:rsidRDefault="00616EAF" w:rsidP="00B006F2">
      <w:r>
        <w:t xml:space="preserve">For 45° separation plaids – data is saved separately in a file named </w:t>
      </w:r>
      <w:r w:rsidRPr="00D85371">
        <w:rPr>
          <w:b/>
          <w:bCs/>
        </w:rPr>
        <w:t>SmallStimPlaid_HighRMSLFP_sessionWise_fortyFive_Microelectrode.mat</w:t>
      </w:r>
      <w:r>
        <w:t xml:space="preserve">. These protocols were run for M2 and M3 only. The file </w:t>
      </w:r>
      <w:r w:rsidR="00B104AA">
        <w:t>is organized similarly</w:t>
      </w:r>
      <w:r>
        <w:t xml:space="preserve"> </w:t>
      </w:r>
      <w:r w:rsidR="00B104AA">
        <w:t>to the one</w:t>
      </w:r>
      <w:r>
        <w:t xml:space="preserve"> described above. Two columns in </w:t>
      </w:r>
      <w:r w:rsidR="00B104AA">
        <w:t xml:space="preserve">the </w:t>
      </w:r>
      <w:r>
        <w:t xml:space="preserve">cell array correspond to M2 and M3. </w:t>
      </w:r>
    </w:p>
    <w:p w14:paraId="13817B48" w14:textId="0A9FCBE8" w:rsidR="00AD0BBC" w:rsidRDefault="00AD0BBC" w:rsidP="00B006F2">
      <w:r>
        <w:t xml:space="preserve">Similar </w:t>
      </w:r>
      <w:r w:rsidR="00BB0A9C">
        <w:t xml:space="preserve">to this, we also saved Spiking data for small sized stimulus – These files are named as </w:t>
      </w:r>
      <w:r w:rsidR="002F2EA1" w:rsidRPr="00B006F2">
        <w:rPr>
          <w:b/>
          <w:bCs/>
        </w:rPr>
        <w:t>SmallStimPlaid_GoodSpikeElecsSpike</w:t>
      </w:r>
      <w:r w:rsidR="00733606" w:rsidRPr="00B006F2">
        <w:rPr>
          <w:b/>
          <w:bCs/>
        </w:rPr>
        <w:t>_sessionWise</w:t>
      </w:r>
      <w:r w:rsidR="002F2EA1" w:rsidRPr="00B006F2">
        <w:rPr>
          <w:b/>
          <w:bCs/>
        </w:rPr>
        <w:t>_Microelectrode.mat</w:t>
      </w:r>
      <w:r w:rsidR="002F2EA1">
        <w:t xml:space="preserve"> and</w:t>
      </w:r>
      <w:r w:rsidR="00733606">
        <w:t xml:space="preserve"> </w:t>
      </w:r>
      <w:r w:rsidR="00733606" w:rsidRPr="00B006F2">
        <w:rPr>
          <w:b/>
          <w:bCs/>
        </w:rPr>
        <w:t>SmallStimPlaid_GoodSpikeElecsSpike_sessionWise_forty</w:t>
      </w:r>
      <w:r w:rsidR="00B006F2" w:rsidRPr="00B006F2">
        <w:rPr>
          <w:b/>
          <w:bCs/>
        </w:rPr>
        <w:t>F</w:t>
      </w:r>
      <w:r w:rsidR="00733606" w:rsidRPr="00B006F2">
        <w:rPr>
          <w:b/>
          <w:bCs/>
        </w:rPr>
        <w:t>ive_Microelectrode.mat</w:t>
      </w:r>
      <w:r w:rsidR="00855148">
        <w:t>.</w:t>
      </w:r>
    </w:p>
    <w:p w14:paraId="051C883C" w14:textId="227159D1" w:rsidR="007D6D82" w:rsidRDefault="007D6D82" w:rsidP="00B006F2">
      <w:r>
        <w:t xml:space="preserve">This file was generated using codes - </w:t>
      </w:r>
      <w:r w:rsidRPr="006F5617">
        <w:t xml:space="preserve"> </w:t>
      </w:r>
      <w:r w:rsidRPr="007938CB">
        <w:t>runGetDualTF_SmallStim_LFPVals_sessionWise.m</w:t>
      </w:r>
      <w:r w:rsidR="00262F77">
        <w:t xml:space="preserve"> and </w:t>
      </w:r>
      <w:r w:rsidR="00262F77" w:rsidRPr="00262F77">
        <w:t>runGetDualTF_SmallStim_LFPVals_sessionWise_fortyFive.m</w:t>
      </w:r>
      <w:r w:rsidR="00262F77">
        <w:t xml:space="preserve">. </w:t>
      </w:r>
      <w:r w:rsidR="00020E1B">
        <w:t>These codes then use</w:t>
      </w:r>
      <w:r>
        <w:t xml:space="preserve"> </w:t>
      </w:r>
      <w:r w:rsidRPr="007938CB">
        <w:t>getDualTF_SmallStim_LFPVals_sessionWise.m</w:t>
      </w:r>
      <w:r>
        <w:t xml:space="preserve">, </w:t>
      </w:r>
      <w:r w:rsidRPr="007E538B">
        <w:t>getGoodSpikingElecs_DualTFSmallStim.m</w:t>
      </w:r>
      <w:r>
        <w:t xml:space="preserve"> and </w:t>
      </w:r>
      <w:r w:rsidRPr="007D6D82">
        <w:t>getGoodSpikingElecs_DualTFSmallStim.m</w:t>
      </w:r>
      <w:r>
        <w:t>. These codes need trial-wise segmented rawData files to run.</w:t>
      </w:r>
    </w:p>
    <w:p w14:paraId="4F97F82C" w14:textId="788600CC" w:rsidR="00855148" w:rsidRPr="00B104AA" w:rsidRDefault="00CA3F54" w:rsidP="00855148">
      <w:pPr>
        <w:pStyle w:val="ListParagraph"/>
        <w:ind w:left="0"/>
        <w:jc w:val="both"/>
      </w:pPr>
      <w:r w:rsidRPr="00B104AA">
        <w:t>Organization of the file</w:t>
      </w:r>
      <w:r w:rsidR="00616EAF" w:rsidRPr="00B104AA">
        <w:t>:</w:t>
      </w:r>
      <w:r w:rsidR="00C4551D">
        <w:t xml:space="preserve"> </w:t>
      </w:r>
      <w:r w:rsidR="00092A96">
        <w:t>Once the file is loaded, cell array’s rows correspond to the relative orientation difference between the plaids (0</w:t>
      </w:r>
      <w:r w:rsidR="009728D3">
        <w:t>°</w:t>
      </w:r>
      <w:r w:rsidR="00092A96">
        <w:t>/90</w:t>
      </w:r>
      <w:r w:rsidR="009728D3">
        <w:t>°</w:t>
      </w:r>
      <w:r w:rsidR="00092A96">
        <w:t xml:space="preserve"> or 45</w:t>
      </w:r>
      <w:r w:rsidR="009728D3">
        <w:t>°</w:t>
      </w:r>
      <w:r w:rsidR="00092A96">
        <w:t>)</w:t>
      </w:r>
      <w:r w:rsidR="00092A96">
        <w:t>,</w:t>
      </w:r>
      <w:r w:rsidR="00092A96">
        <w:t xml:space="preserve"> and columns correspond to different monkeys (M1, M2</w:t>
      </w:r>
      <w:r w:rsidR="00092A96">
        <w:t xml:space="preserve"> and o</w:t>
      </w:r>
      <w:r w:rsidR="009728D3">
        <w:t>nly M2 for 45°)</w:t>
      </w:r>
    </w:p>
    <w:tbl>
      <w:tblPr>
        <w:tblStyle w:val="PlainTable5"/>
        <w:tblW w:w="9606" w:type="dxa"/>
        <w:tblLook w:val="04A0" w:firstRow="1" w:lastRow="0" w:firstColumn="1" w:lastColumn="0" w:noHBand="0" w:noVBand="1"/>
      </w:tblPr>
      <w:tblGrid>
        <w:gridCol w:w="3510"/>
        <w:gridCol w:w="6096"/>
      </w:tblGrid>
      <w:tr w:rsidR="0000432D" w:rsidRPr="00F7252D" w14:paraId="750BAE89" w14:textId="77777777" w:rsidTr="00730B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10" w:type="dxa"/>
          </w:tcPr>
          <w:p w14:paraId="5DDB03F4" w14:textId="77777777" w:rsidR="0000432D" w:rsidRPr="00F7252D" w:rsidRDefault="0000432D" w:rsidP="00730B2C">
            <w:pPr>
              <w:pStyle w:val="ListParagraph"/>
              <w:ind w:left="0"/>
              <w:jc w:val="both"/>
            </w:pPr>
          </w:p>
        </w:tc>
        <w:tc>
          <w:tcPr>
            <w:tcW w:w="6096" w:type="dxa"/>
          </w:tcPr>
          <w:p w14:paraId="36339C9B" w14:textId="77777777" w:rsidR="0000432D" w:rsidRPr="00F7252D" w:rsidRDefault="0000432D" w:rsidP="00730B2C">
            <w:pPr>
              <w:pStyle w:val="ListParagraph"/>
              <w:ind w:left="0"/>
              <w:jc w:val="both"/>
              <w:cnfStyle w:val="100000000000" w:firstRow="1" w:lastRow="0" w:firstColumn="0" w:lastColumn="0" w:oddVBand="0" w:evenVBand="0" w:oddHBand="0" w:evenHBand="0" w:firstRowFirstColumn="0" w:firstRowLastColumn="0" w:lastRowFirstColumn="0" w:lastRowLastColumn="0"/>
            </w:pPr>
          </w:p>
        </w:tc>
      </w:tr>
      <w:tr w:rsidR="0000432D" w:rsidRPr="00633B7B" w14:paraId="6DCCEC8F" w14:textId="77777777" w:rsidTr="00730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C33C1DE" w14:textId="77777777" w:rsidR="0000432D" w:rsidRPr="00633B7B" w:rsidRDefault="0000432D" w:rsidP="00730B2C">
            <w:pPr>
              <w:pStyle w:val="ListParagraph"/>
              <w:ind w:left="0"/>
              <w:jc w:val="both"/>
              <w:rPr>
                <w:sz w:val="24"/>
                <w:szCs w:val="24"/>
              </w:rPr>
            </w:pPr>
            <w:r w:rsidRPr="00633B7B">
              <w:rPr>
                <w:sz w:val="24"/>
                <w:szCs w:val="24"/>
              </w:rPr>
              <w:t xml:space="preserve">ElecIds </w:t>
            </w:r>
          </w:p>
        </w:tc>
        <w:tc>
          <w:tcPr>
            <w:tcW w:w="6096" w:type="dxa"/>
          </w:tcPr>
          <w:p w14:paraId="48A1447B" w14:textId="1EDEBF76" w:rsidR="0000432D" w:rsidRPr="00633B7B" w:rsidRDefault="0000432D" w:rsidP="00730B2C">
            <w:pPr>
              <w:pStyle w:val="ListParagraph"/>
              <w:ind w:left="0"/>
              <w:jc w:val="both"/>
              <w:cnfStyle w:val="000000100000" w:firstRow="0" w:lastRow="0" w:firstColumn="0" w:lastColumn="0" w:oddVBand="0" w:evenVBand="0" w:oddHBand="1" w:evenHBand="0" w:firstRowFirstColumn="0" w:firstRowLastColumn="0" w:lastRowFirstColumn="0" w:lastRowLastColumn="0"/>
              <w:rPr>
                <w:sz w:val="24"/>
                <w:szCs w:val="24"/>
              </w:rPr>
            </w:pPr>
            <w:r w:rsidRPr="00633B7B">
              <w:rPr>
                <w:sz w:val="24"/>
                <w:szCs w:val="24"/>
              </w:rPr>
              <w:t>Cells correspond to the number of sessions used. It indicates the electrodes used for further analysis for that session (after</w:t>
            </w:r>
            <w:r>
              <w:rPr>
                <w:sz w:val="24"/>
                <w:szCs w:val="24"/>
              </w:rPr>
              <w:t xml:space="preserve"> selecting electrodes based on pre-determined criteria such as </w:t>
            </w:r>
            <w:r w:rsidR="00277295">
              <w:rPr>
                <w:sz w:val="24"/>
                <w:szCs w:val="24"/>
              </w:rPr>
              <w:t xml:space="preserve">the </w:t>
            </w:r>
            <w:r>
              <w:rPr>
                <w:sz w:val="24"/>
                <w:szCs w:val="24"/>
              </w:rPr>
              <w:t>number of total spikes in a session, change in firing rate, SNR values</w:t>
            </w:r>
            <w:r w:rsidR="00277295">
              <w:rPr>
                <w:sz w:val="24"/>
                <w:szCs w:val="24"/>
              </w:rPr>
              <w:t xml:space="preserve"> and a strong transient evoked response</w:t>
            </w:r>
            <w:r w:rsidRPr="00633B7B">
              <w:rPr>
                <w:sz w:val="24"/>
                <w:szCs w:val="24"/>
              </w:rPr>
              <w:t>)</w:t>
            </w:r>
          </w:p>
        </w:tc>
      </w:tr>
      <w:tr w:rsidR="0000432D" w:rsidRPr="00633B7B" w14:paraId="4C6CFEE6" w14:textId="77777777" w:rsidTr="00730B2C">
        <w:tc>
          <w:tcPr>
            <w:cnfStyle w:val="001000000000" w:firstRow="0" w:lastRow="0" w:firstColumn="1" w:lastColumn="0" w:oddVBand="0" w:evenVBand="0" w:oddHBand="0" w:evenHBand="0" w:firstRowFirstColumn="0" w:firstRowLastColumn="0" w:lastRowFirstColumn="0" w:lastRowLastColumn="0"/>
            <w:tcW w:w="3510" w:type="dxa"/>
          </w:tcPr>
          <w:p w14:paraId="699C2DE5" w14:textId="77777777" w:rsidR="0000432D" w:rsidRPr="00633B7B" w:rsidRDefault="0000432D" w:rsidP="00730B2C">
            <w:pPr>
              <w:pStyle w:val="ListParagraph"/>
              <w:ind w:left="0"/>
              <w:jc w:val="both"/>
              <w:rPr>
                <w:sz w:val="24"/>
                <w:szCs w:val="24"/>
              </w:rPr>
            </w:pPr>
            <w:r w:rsidRPr="00633B7B">
              <w:rPr>
                <w:sz w:val="24"/>
                <w:szCs w:val="24"/>
              </w:rPr>
              <w:t xml:space="preserve">Parameters </w:t>
            </w:r>
          </w:p>
        </w:tc>
        <w:tc>
          <w:tcPr>
            <w:tcW w:w="6096" w:type="dxa"/>
          </w:tcPr>
          <w:p w14:paraId="2799A573" w14:textId="77777777" w:rsidR="0000432D" w:rsidRPr="00633B7B" w:rsidRDefault="0000432D" w:rsidP="00730B2C">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rPr>
            </w:pPr>
            <w:r w:rsidRPr="00633B7B">
              <w:rPr>
                <w:sz w:val="24"/>
                <w:szCs w:val="24"/>
              </w:rPr>
              <w:t>Cells correspond to the number of sessions used. Each cell then show</w:t>
            </w:r>
            <w:r>
              <w:rPr>
                <w:sz w:val="24"/>
                <w:szCs w:val="24"/>
              </w:rPr>
              <w:t>s</w:t>
            </w:r>
            <w:r w:rsidRPr="00633B7B">
              <w:rPr>
                <w:sz w:val="24"/>
                <w:szCs w:val="24"/>
              </w:rPr>
              <w:t xml:space="preserve"> the stimulus parameters presented in that session</w:t>
            </w:r>
            <w:r>
              <w:rPr>
                <w:sz w:val="24"/>
                <w:szCs w:val="24"/>
              </w:rPr>
              <w:t>.</w:t>
            </w:r>
          </w:p>
        </w:tc>
      </w:tr>
      <w:tr w:rsidR="0000432D" w:rsidRPr="00633B7B" w14:paraId="09FF87CE" w14:textId="77777777" w:rsidTr="00730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C7B9A65" w14:textId="6ADDF077" w:rsidR="0000432D" w:rsidRPr="00633B7B" w:rsidRDefault="00AB6068" w:rsidP="00730B2C">
            <w:pPr>
              <w:pStyle w:val="ListParagraph"/>
              <w:ind w:left="0"/>
              <w:jc w:val="both"/>
              <w:rPr>
                <w:sz w:val="24"/>
                <w:szCs w:val="24"/>
              </w:rPr>
            </w:pPr>
            <w:r w:rsidRPr="00AB6068">
              <w:rPr>
                <w:sz w:val="24"/>
                <w:szCs w:val="24"/>
              </w:rPr>
              <w:t>FiringRate_grating</w:t>
            </w:r>
          </w:p>
        </w:tc>
        <w:tc>
          <w:tcPr>
            <w:tcW w:w="6096" w:type="dxa"/>
          </w:tcPr>
          <w:p w14:paraId="7CDECA30" w14:textId="18488C04" w:rsidR="0000432D" w:rsidRPr="00633B7B" w:rsidRDefault="002518B9" w:rsidP="00730B2C">
            <w:pPr>
              <w:pStyle w:val="ListParagraph"/>
              <w:ind w:left="0"/>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It corresponds to the change in firing rate (Stimulus-Baseline </w:t>
            </w:r>
            <w:r>
              <w:rPr>
                <w:sz w:val="24"/>
                <w:szCs w:val="24"/>
              </w:rPr>
              <w:lastRenderedPageBreak/>
              <w:t xml:space="preserve">period). </w:t>
            </w:r>
            <w:r w:rsidR="00860576">
              <w:rPr>
                <w:sz w:val="24"/>
                <w:szCs w:val="24"/>
              </w:rPr>
              <w:t>4D array – Electrodes*Target Grating Contrast (at 0%)* Mask Grating Contrast</w:t>
            </w:r>
            <w:r w:rsidR="00D60DD7">
              <w:rPr>
                <w:sz w:val="24"/>
                <w:szCs w:val="24"/>
              </w:rPr>
              <w:t xml:space="preserve"> (0 to 25% on a log scale)</w:t>
            </w:r>
            <w:r>
              <w:rPr>
                <w:sz w:val="24"/>
                <w:szCs w:val="24"/>
              </w:rPr>
              <w:t>*Mask Temporal Frequency</w:t>
            </w:r>
            <w:r w:rsidR="00D60DD7">
              <w:rPr>
                <w:sz w:val="24"/>
                <w:szCs w:val="24"/>
              </w:rPr>
              <w:t xml:space="preserve">(1 to 29Hz </w:t>
            </w:r>
            <w:r w:rsidR="00CC4C43">
              <w:rPr>
                <w:sz w:val="24"/>
                <w:szCs w:val="24"/>
              </w:rPr>
              <w:t>with spacing of 2Hz</w:t>
            </w:r>
            <w:r w:rsidR="00D60DD7">
              <w:rPr>
                <w:sz w:val="24"/>
                <w:szCs w:val="24"/>
              </w:rPr>
              <w:t>)</w:t>
            </w:r>
          </w:p>
        </w:tc>
      </w:tr>
      <w:tr w:rsidR="0000432D" w:rsidRPr="00633B7B" w14:paraId="78DC27A7" w14:textId="77777777" w:rsidTr="00730B2C">
        <w:tc>
          <w:tcPr>
            <w:cnfStyle w:val="001000000000" w:firstRow="0" w:lastRow="0" w:firstColumn="1" w:lastColumn="0" w:oddVBand="0" w:evenVBand="0" w:oddHBand="0" w:evenHBand="0" w:firstRowFirstColumn="0" w:firstRowLastColumn="0" w:lastRowFirstColumn="0" w:lastRowLastColumn="0"/>
            <w:tcW w:w="3510" w:type="dxa"/>
          </w:tcPr>
          <w:p w14:paraId="2B09A0C3" w14:textId="4A0FC9E2" w:rsidR="0000432D" w:rsidRPr="00633B7B" w:rsidRDefault="00AB6068" w:rsidP="00730B2C">
            <w:pPr>
              <w:pStyle w:val="ListParagraph"/>
              <w:ind w:left="0"/>
              <w:jc w:val="both"/>
              <w:rPr>
                <w:sz w:val="24"/>
                <w:szCs w:val="24"/>
              </w:rPr>
            </w:pPr>
            <w:r w:rsidRPr="00AB6068">
              <w:rPr>
                <w:sz w:val="24"/>
                <w:szCs w:val="24"/>
              </w:rPr>
              <w:lastRenderedPageBreak/>
              <w:t>psthVals_grating</w:t>
            </w:r>
          </w:p>
        </w:tc>
        <w:tc>
          <w:tcPr>
            <w:tcW w:w="6096" w:type="dxa"/>
          </w:tcPr>
          <w:p w14:paraId="2B6911C9" w14:textId="1A3921A5" w:rsidR="0000432D" w:rsidRPr="00633B7B" w:rsidRDefault="00BB2589" w:rsidP="00730B2C">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5D array - </w:t>
            </w:r>
            <w:r>
              <w:rPr>
                <w:sz w:val="24"/>
                <w:szCs w:val="24"/>
              </w:rPr>
              <w:t>Electrodes*Target Grating Contrast (at 0%)* Mask Grating Contrast*Mask Temporal Frequency</w:t>
            </w:r>
            <w:r>
              <w:rPr>
                <w:sz w:val="24"/>
                <w:szCs w:val="24"/>
              </w:rPr>
              <w:t xml:space="preserve"> * </w:t>
            </w:r>
            <w:r w:rsidR="00074435">
              <w:rPr>
                <w:sz w:val="24"/>
                <w:szCs w:val="24"/>
              </w:rPr>
              <w:t>Values (time axis saved in Parameters structure)</w:t>
            </w:r>
          </w:p>
        </w:tc>
      </w:tr>
      <w:tr w:rsidR="0000432D" w:rsidRPr="00633B7B" w14:paraId="038F1D82" w14:textId="77777777" w:rsidTr="00730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0EA377E" w14:textId="4A9A4D6E" w:rsidR="0000432D" w:rsidRPr="00633B7B" w:rsidRDefault="00AB6068" w:rsidP="00730B2C">
            <w:pPr>
              <w:pStyle w:val="ListParagraph"/>
              <w:ind w:left="0"/>
              <w:jc w:val="both"/>
              <w:rPr>
                <w:sz w:val="24"/>
                <w:szCs w:val="24"/>
              </w:rPr>
            </w:pPr>
            <w:r w:rsidRPr="00AB6068">
              <w:rPr>
                <w:sz w:val="24"/>
                <w:szCs w:val="24"/>
              </w:rPr>
              <w:t>PsthFiringRate_grating</w:t>
            </w:r>
          </w:p>
        </w:tc>
        <w:tc>
          <w:tcPr>
            <w:tcW w:w="6096" w:type="dxa"/>
          </w:tcPr>
          <w:p w14:paraId="245FA023" w14:textId="7D67AE81" w:rsidR="0000432D" w:rsidRPr="00633B7B" w:rsidRDefault="00EA2655" w:rsidP="00730B2C">
            <w:pPr>
              <w:pStyle w:val="ListParagraph"/>
              <w:ind w:left="0"/>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Change in </w:t>
            </w:r>
            <w:r w:rsidR="00074435">
              <w:rPr>
                <w:sz w:val="24"/>
                <w:szCs w:val="24"/>
              </w:rPr>
              <w:t xml:space="preserve">Firing Rate </w:t>
            </w:r>
            <w:r w:rsidR="005406CF">
              <w:rPr>
                <w:sz w:val="24"/>
                <w:szCs w:val="24"/>
              </w:rPr>
              <w:t>was calculated by taking the mean PSTH values for the</w:t>
            </w:r>
            <w:r>
              <w:rPr>
                <w:sz w:val="24"/>
                <w:szCs w:val="24"/>
              </w:rPr>
              <w:t xml:space="preserve"> stimulus and baseline period. </w:t>
            </w:r>
            <w:r w:rsidR="005406CF">
              <w:rPr>
                <w:sz w:val="24"/>
                <w:szCs w:val="24"/>
              </w:rPr>
              <w:t>4D array – Electrodes*Target Grating Contrast (at 0%)* Mask Grating Contrast*Mask Temporal Frequency</w:t>
            </w:r>
          </w:p>
        </w:tc>
      </w:tr>
      <w:tr w:rsidR="0000432D" w:rsidRPr="00633B7B" w14:paraId="6A952D2C" w14:textId="77777777" w:rsidTr="00730B2C">
        <w:tc>
          <w:tcPr>
            <w:cnfStyle w:val="001000000000" w:firstRow="0" w:lastRow="0" w:firstColumn="1" w:lastColumn="0" w:oddVBand="0" w:evenVBand="0" w:oddHBand="0" w:evenHBand="0" w:firstRowFirstColumn="0" w:firstRowLastColumn="0" w:lastRowFirstColumn="0" w:lastRowLastColumn="0"/>
            <w:tcW w:w="3510" w:type="dxa"/>
          </w:tcPr>
          <w:p w14:paraId="246BBFF2" w14:textId="61BC0E32" w:rsidR="0000432D" w:rsidRPr="00633B7B" w:rsidRDefault="008D5BDD" w:rsidP="00730B2C">
            <w:pPr>
              <w:pStyle w:val="ListParagraph"/>
              <w:ind w:left="0"/>
              <w:jc w:val="both"/>
              <w:rPr>
                <w:sz w:val="24"/>
                <w:szCs w:val="24"/>
              </w:rPr>
            </w:pPr>
            <w:r w:rsidRPr="008D5BDD">
              <w:rPr>
                <w:sz w:val="24"/>
                <w:szCs w:val="24"/>
              </w:rPr>
              <w:t>rasterData_grating</w:t>
            </w:r>
          </w:p>
        </w:tc>
        <w:tc>
          <w:tcPr>
            <w:tcW w:w="6096" w:type="dxa"/>
          </w:tcPr>
          <w:p w14:paraId="54AF77D6" w14:textId="7FBB3A46" w:rsidR="0000432D" w:rsidRPr="00633B7B" w:rsidRDefault="0034201F" w:rsidP="00730B2C">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4D array – Electrodes*Target Grating Contrast (at 0%)* Mask Grating Contrast*Mask Temporal Frequency</w:t>
            </w:r>
            <w:r w:rsidR="00471F50">
              <w:rPr>
                <w:sz w:val="24"/>
                <w:szCs w:val="24"/>
              </w:rPr>
              <w:t xml:space="preserve">. Each cell </w:t>
            </w:r>
            <w:r w:rsidR="00103C31">
              <w:rPr>
                <w:sz w:val="24"/>
                <w:szCs w:val="24"/>
              </w:rPr>
              <w:t>corresponds to cells for each trial run for that stimulus condition and</w:t>
            </w:r>
            <w:r w:rsidR="00C3124F">
              <w:rPr>
                <w:sz w:val="24"/>
                <w:szCs w:val="24"/>
              </w:rPr>
              <w:t xml:space="preserve"> tells the time at which </w:t>
            </w:r>
            <w:r w:rsidR="00103C31">
              <w:rPr>
                <w:sz w:val="24"/>
                <w:szCs w:val="24"/>
              </w:rPr>
              <w:t xml:space="preserve">the </w:t>
            </w:r>
            <w:r w:rsidR="00C3124F">
              <w:rPr>
                <w:sz w:val="24"/>
                <w:szCs w:val="24"/>
              </w:rPr>
              <w:t xml:space="preserve">spike was recorded. </w:t>
            </w:r>
          </w:p>
        </w:tc>
      </w:tr>
      <w:tr w:rsidR="0000432D" w:rsidRPr="00633B7B" w14:paraId="5C45F66D" w14:textId="77777777" w:rsidTr="00730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7F2E86B" w14:textId="084DA001" w:rsidR="0000432D" w:rsidRPr="00633B7B" w:rsidRDefault="008D5BDD" w:rsidP="00730B2C">
            <w:pPr>
              <w:pStyle w:val="ListParagraph"/>
              <w:ind w:left="0"/>
              <w:jc w:val="both"/>
              <w:rPr>
                <w:sz w:val="24"/>
                <w:szCs w:val="24"/>
              </w:rPr>
            </w:pPr>
            <w:r w:rsidRPr="008D5BDD">
              <w:rPr>
                <w:sz w:val="24"/>
                <w:szCs w:val="24"/>
              </w:rPr>
              <w:t>PsthfftST_grating</w:t>
            </w:r>
          </w:p>
        </w:tc>
        <w:tc>
          <w:tcPr>
            <w:tcW w:w="6096" w:type="dxa"/>
          </w:tcPr>
          <w:p w14:paraId="3CCB3F3E" w14:textId="2D925728" w:rsidR="0000432D" w:rsidRPr="00633B7B" w:rsidRDefault="00103C31" w:rsidP="00730B2C">
            <w:pPr>
              <w:pStyle w:val="ListParagraph"/>
              <w:ind w:left="0"/>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FFT for PSTH during the stimulus period. </w:t>
            </w:r>
            <w:r w:rsidR="00471380">
              <w:rPr>
                <w:sz w:val="24"/>
                <w:szCs w:val="24"/>
              </w:rPr>
              <w:t>5D array - Electrodes*Target Grating Contrast (at 0%)* Mask Grating Contrast*Mask Temporal Frequency * Values (</w:t>
            </w:r>
            <w:r w:rsidR="00471380">
              <w:rPr>
                <w:sz w:val="24"/>
                <w:szCs w:val="24"/>
              </w:rPr>
              <w:t>Frequency values</w:t>
            </w:r>
            <w:r w:rsidR="00471380">
              <w:rPr>
                <w:sz w:val="24"/>
                <w:szCs w:val="24"/>
              </w:rPr>
              <w:t xml:space="preserve"> saved in Parameters structure)</w:t>
            </w:r>
          </w:p>
        </w:tc>
      </w:tr>
      <w:tr w:rsidR="0000432D" w:rsidRPr="00633B7B" w14:paraId="5D943A98" w14:textId="77777777" w:rsidTr="00730B2C">
        <w:tc>
          <w:tcPr>
            <w:cnfStyle w:val="001000000000" w:firstRow="0" w:lastRow="0" w:firstColumn="1" w:lastColumn="0" w:oddVBand="0" w:evenVBand="0" w:oddHBand="0" w:evenHBand="0" w:firstRowFirstColumn="0" w:firstRowLastColumn="0" w:lastRowFirstColumn="0" w:lastRowLastColumn="0"/>
            <w:tcW w:w="3510" w:type="dxa"/>
          </w:tcPr>
          <w:p w14:paraId="030BA9B0" w14:textId="37036A4D" w:rsidR="0000432D" w:rsidRPr="00633B7B" w:rsidRDefault="008D5BDD" w:rsidP="00730B2C">
            <w:pPr>
              <w:pStyle w:val="ListParagraph"/>
              <w:ind w:left="0"/>
              <w:jc w:val="both"/>
              <w:rPr>
                <w:sz w:val="24"/>
                <w:szCs w:val="24"/>
              </w:rPr>
            </w:pPr>
            <w:r w:rsidRPr="008D5BDD">
              <w:rPr>
                <w:sz w:val="24"/>
                <w:szCs w:val="24"/>
              </w:rPr>
              <w:t>Psthfft</w:t>
            </w:r>
            <w:r>
              <w:rPr>
                <w:sz w:val="24"/>
                <w:szCs w:val="24"/>
              </w:rPr>
              <w:t>BL</w:t>
            </w:r>
            <w:r w:rsidRPr="008D5BDD">
              <w:rPr>
                <w:sz w:val="24"/>
                <w:szCs w:val="24"/>
              </w:rPr>
              <w:t>_grating</w:t>
            </w:r>
          </w:p>
        </w:tc>
        <w:tc>
          <w:tcPr>
            <w:tcW w:w="6096" w:type="dxa"/>
          </w:tcPr>
          <w:p w14:paraId="7179829A" w14:textId="1E7699D3" w:rsidR="0000432D" w:rsidRPr="00633B7B" w:rsidRDefault="00103C31" w:rsidP="00730B2C">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FFT for PSTH during the </w:t>
            </w:r>
            <w:r>
              <w:rPr>
                <w:sz w:val="24"/>
                <w:szCs w:val="24"/>
              </w:rPr>
              <w:t>baseline</w:t>
            </w:r>
            <w:r>
              <w:rPr>
                <w:sz w:val="24"/>
                <w:szCs w:val="24"/>
              </w:rPr>
              <w:t xml:space="preserve"> period.</w:t>
            </w:r>
            <w:r w:rsidR="00471380">
              <w:rPr>
                <w:sz w:val="24"/>
                <w:szCs w:val="24"/>
              </w:rPr>
              <w:t xml:space="preserve"> </w:t>
            </w:r>
            <w:r w:rsidR="00471380">
              <w:rPr>
                <w:sz w:val="24"/>
                <w:szCs w:val="24"/>
              </w:rPr>
              <w:t>5D array - Electrodes*Target Grating Contrast (at 0%)* Mask Grating Contrast*Mask Temporal Frequency * Values (Frequency values saved in Parameters structure)</w:t>
            </w:r>
          </w:p>
        </w:tc>
      </w:tr>
      <w:tr w:rsidR="0000432D" w:rsidRPr="00633B7B" w14:paraId="085C13C0" w14:textId="77777777" w:rsidTr="00730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A98B250" w14:textId="427C52B7" w:rsidR="0000432D" w:rsidRPr="00633B7B" w:rsidRDefault="008E6171" w:rsidP="00730B2C">
            <w:pPr>
              <w:pStyle w:val="ListParagraph"/>
              <w:ind w:left="0"/>
              <w:jc w:val="both"/>
              <w:rPr>
                <w:sz w:val="24"/>
                <w:szCs w:val="24"/>
              </w:rPr>
            </w:pPr>
            <w:r w:rsidRPr="008E6171">
              <w:rPr>
                <w:sz w:val="24"/>
                <w:szCs w:val="24"/>
              </w:rPr>
              <w:t>ampDiff_spike_grating</w:t>
            </w:r>
          </w:p>
        </w:tc>
        <w:tc>
          <w:tcPr>
            <w:tcW w:w="6096" w:type="dxa"/>
          </w:tcPr>
          <w:p w14:paraId="6EFD5969" w14:textId="7B5BD31C" w:rsidR="0000432D" w:rsidRPr="00633B7B" w:rsidRDefault="00471380" w:rsidP="00730B2C">
            <w:pPr>
              <w:pStyle w:val="ListParagraph"/>
              <w:ind w:left="0"/>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Change in amplitude at the respective 2</w:t>
            </w:r>
            <w:r w:rsidRPr="00471380">
              <w:rPr>
                <w:i/>
                <w:iCs/>
                <w:sz w:val="24"/>
                <w:szCs w:val="24"/>
              </w:rPr>
              <w:t>f</w:t>
            </w:r>
            <w:r>
              <w:rPr>
                <w:sz w:val="24"/>
                <w:szCs w:val="24"/>
              </w:rPr>
              <w:t xml:space="preserve">. </w:t>
            </w:r>
            <w:r w:rsidR="0069749A">
              <w:rPr>
                <w:sz w:val="24"/>
                <w:szCs w:val="24"/>
              </w:rPr>
              <w:t>4D array – Electrodes*Target Grating Contrast (at 0%)* Mask Grating Contrast*Mask Temporal Frequency</w:t>
            </w:r>
          </w:p>
        </w:tc>
      </w:tr>
      <w:tr w:rsidR="0000432D" w:rsidRPr="00633B7B" w14:paraId="3DB28AB8" w14:textId="77777777" w:rsidTr="00730B2C">
        <w:tc>
          <w:tcPr>
            <w:cnfStyle w:val="001000000000" w:firstRow="0" w:lastRow="0" w:firstColumn="1" w:lastColumn="0" w:oddVBand="0" w:evenVBand="0" w:oddHBand="0" w:evenHBand="0" w:firstRowFirstColumn="0" w:firstRowLastColumn="0" w:lastRowFirstColumn="0" w:lastRowLastColumn="0"/>
            <w:tcW w:w="3510" w:type="dxa"/>
          </w:tcPr>
          <w:p w14:paraId="4F6E50F1" w14:textId="21C85C65" w:rsidR="0000432D" w:rsidRPr="00633B7B" w:rsidRDefault="008E6171" w:rsidP="00730B2C">
            <w:pPr>
              <w:pStyle w:val="ListParagraph"/>
              <w:ind w:left="0"/>
              <w:jc w:val="both"/>
              <w:rPr>
                <w:sz w:val="24"/>
                <w:szCs w:val="24"/>
              </w:rPr>
            </w:pPr>
            <w:r w:rsidRPr="008E6171">
              <w:rPr>
                <w:sz w:val="24"/>
                <w:szCs w:val="24"/>
              </w:rPr>
              <w:t>FiringRate_plaid</w:t>
            </w:r>
          </w:p>
        </w:tc>
        <w:tc>
          <w:tcPr>
            <w:tcW w:w="6096" w:type="dxa"/>
          </w:tcPr>
          <w:p w14:paraId="5623FD20" w14:textId="741054D1" w:rsidR="0000432D" w:rsidRPr="00633B7B" w:rsidRDefault="00D90073" w:rsidP="00730B2C">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4D array – Electrodes*Target Grating Contrast</w:t>
            </w:r>
            <w:r w:rsidR="00CC4C43">
              <w:rPr>
                <w:sz w:val="24"/>
                <w:szCs w:val="24"/>
              </w:rPr>
              <w:t>(0 to 25% on a log scale)</w:t>
            </w:r>
            <w:r>
              <w:rPr>
                <w:sz w:val="24"/>
                <w:szCs w:val="24"/>
              </w:rPr>
              <w:t xml:space="preserve"> </w:t>
            </w:r>
            <w:r>
              <w:rPr>
                <w:sz w:val="24"/>
                <w:szCs w:val="24"/>
              </w:rPr>
              <w:t>* Mask Grating Contrast</w:t>
            </w:r>
            <w:r w:rsidR="00CC4C43">
              <w:rPr>
                <w:sz w:val="24"/>
                <w:szCs w:val="24"/>
              </w:rPr>
              <w:t xml:space="preserve"> </w:t>
            </w:r>
            <w:r w:rsidR="00CC4C43">
              <w:rPr>
                <w:sz w:val="24"/>
                <w:szCs w:val="24"/>
              </w:rPr>
              <w:t>(0 to 25% on a log scale)</w:t>
            </w:r>
            <w:r w:rsidR="00CC4C43">
              <w:rPr>
                <w:sz w:val="24"/>
                <w:szCs w:val="24"/>
              </w:rPr>
              <w:t xml:space="preserve"> </w:t>
            </w:r>
            <w:r>
              <w:rPr>
                <w:sz w:val="24"/>
                <w:szCs w:val="24"/>
              </w:rPr>
              <w:t>*Mask Temporal Frequency</w:t>
            </w:r>
            <w:r w:rsidR="00CC4C43">
              <w:rPr>
                <w:sz w:val="24"/>
                <w:szCs w:val="24"/>
              </w:rPr>
              <w:t xml:space="preserve"> (1 to 29Hz, spacing 2Hz)</w:t>
            </w:r>
          </w:p>
        </w:tc>
      </w:tr>
      <w:tr w:rsidR="0000432D" w:rsidRPr="00633B7B" w14:paraId="652451C9" w14:textId="77777777" w:rsidTr="00730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580835F" w14:textId="524D944A" w:rsidR="0000432D" w:rsidRPr="00633B7B" w:rsidRDefault="007A00ED" w:rsidP="00730B2C">
            <w:pPr>
              <w:pStyle w:val="ListParagraph"/>
              <w:ind w:left="0"/>
              <w:jc w:val="both"/>
              <w:rPr>
                <w:sz w:val="24"/>
                <w:szCs w:val="24"/>
              </w:rPr>
            </w:pPr>
            <w:r w:rsidRPr="007A00ED">
              <w:rPr>
                <w:sz w:val="24"/>
                <w:szCs w:val="24"/>
              </w:rPr>
              <w:t>psthVals_plaid</w:t>
            </w:r>
          </w:p>
        </w:tc>
        <w:tc>
          <w:tcPr>
            <w:tcW w:w="6096" w:type="dxa"/>
          </w:tcPr>
          <w:p w14:paraId="2E3C94C7" w14:textId="33521EF4" w:rsidR="0000432D" w:rsidRPr="00633B7B" w:rsidRDefault="00D90073" w:rsidP="00730B2C">
            <w:pPr>
              <w:pStyle w:val="ListParagraph"/>
              <w:ind w:left="0"/>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5D array - Electrodes*Target Grating Contrast* Mask Grating Contrast*Mask Temporal Frequency * Values (time axis saved in Parameters structure)</w:t>
            </w:r>
          </w:p>
        </w:tc>
      </w:tr>
      <w:tr w:rsidR="0000432D" w:rsidRPr="00633B7B" w14:paraId="13C91A26" w14:textId="77777777" w:rsidTr="00730B2C">
        <w:tc>
          <w:tcPr>
            <w:cnfStyle w:val="001000000000" w:firstRow="0" w:lastRow="0" w:firstColumn="1" w:lastColumn="0" w:oddVBand="0" w:evenVBand="0" w:oddHBand="0" w:evenHBand="0" w:firstRowFirstColumn="0" w:firstRowLastColumn="0" w:lastRowFirstColumn="0" w:lastRowLastColumn="0"/>
            <w:tcW w:w="3510" w:type="dxa"/>
          </w:tcPr>
          <w:p w14:paraId="3D626E67" w14:textId="7F7561EB" w:rsidR="0000432D" w:rsidRPr="00633B7B" w:rsidRDefault="007A00ED" w:rsidP="00730B2C">
            <w:pPr>
              <w:pStyle w:val="ListParagraph"/>
              <w:ind w:left="0"/>
              <w:jc w:val="both"/>
              <w:rPr>
                <w:sz w:val="24"/>
                <w:szCs w:val="24"/>
              </w:rPr>
            </w:pPr>
            <w:r w:rsidRPr="007A00ED">
              <w:rPr>
                <w:sz w:val="24"/>
                <w:szCs w:val="24"/>
              </w:rPr>
              <w:t>PsthFiringRate_plaid</w:t>
            </w:r>
          </w:p>
        </w:tc>
        <w:tc>
          <w:tcPr>
            <w:tcW w:w="6096" w:type="dxa"/>
          </w:tcPr>
          <w:p w14:paraId="04322BDB" w14:textId="0F4AEEF4" w:rsidR="0000432D" w:rsidRPr="00633B7B" w:rsidRDefault="00D90073" w:rsidP="00730B2C">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Change in Firing Rate was calculated by taking the mean PSTH values for the stimulus and baseline period. 4D array – Electrodes</w:t>
            </w:r>
            <w:r w:rsidR="00034993">
              <w:rPr>
                <w:sz w:val="24"/>
                <w:szCs w:val="24"/>
              </w:rPr>
              <w:t xml:space="preserve"> </w:t>
            </w:r>
            <w:r>
              <w:rPr>
                <w:sz w:val="24"/>
                <w:szCs w:val="24"/>
              </w:rPr>
              <w:t>*</w:t>
            </w:r>
            <w:r w:rsidR="00034993">
              <w:rPr>
                <w:sz w:val="24"/>
                <w:szCs w:val="24"/>
              </w:rPr>
              <w:t xml:space="preserve"> </w:t>
            </w:r>
            <w:r>
              <w:rPr>
                <w:sz w:val="24"/>
                <w:szCs w:val="24"/>
              </w:rPr>
              <w:t>Target Grating Contrast</w:t>
            </w:r>
            <w:r w:rsidR="00034993">
              <w:rPr>
                <w:sz w:val="24"/>
                <w:szCs w:val="24"/>
              </w:rPr>
              <w:t xml:space="preserve"> </w:t>
            </w:r>
            <w:r>
              <w:rPr>
                <w:sz w:val="24"/>
                <w:szCs w:val="24"/>
              </w:rPr>
              <w:t>* Mask Grating Contrast*Mask Temporal Frequency</w:t>
            </w:r>
            <w:r w:rsidR="007C5759">
              <w:rPr>
                <w:sz w:val="24"/>
                <w:szCs w:val="24"/>
              </w:rPr>
              <w:t>.</w:t>
            </w:r>
          </w:p>
        </w:tc>
      </w:tr>
      <w:tr w:rsidR="0000432D" w:rsidRPr="00633B7B" w14:paraId="49539D03" w14:textId="77777777" w:rsidTr="00730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4FCD004" w14:textId="67115D79" w:rsidR="0000432D" w:rsidRPr="00633B7B" w:rsidRDefault="007B1990" w:rsidP="00730B2C">
            <w:pPr>
              <w:pStyle w:val="ListParagraph"/>
              <w:ind w:left="0"/>
              <w:jc w:val="both"/>
              <w:rPr>
                <w:sz w:val="24"/>
                <w:szCs w:val="24"/>
              </w:rPr>
            </w:pPr>
            <w:r w:rsidRPr="007B1990">
              <w:rPr>
                <w:sz w:val="24"/>
                <w:szCs w:val="24"/>
              </w:rPr>
              <w:t>PsthfftST_plaid</w:t>
            </w:r>
          </w:p>
        </w:tc>
        <w:tc>
          <w:tcPr>
            <w:tcW w:w="6096" w:type="dxa"/>
          </w:tcPr>
          <w:p w14:paraId="11C4E360" w14:textId="335D4545" w:rsidR="0000432D" w:rsidRPr="00633B7B" w:rsidRDefault="007C5759" w:rsidP="00730B2C">
            <w:pPr>
              <w:pStyle w:val="ListParagraph"/>
              <w:ind w:left="0"/>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FFT for PSTH during the stimulus period. 5D array </w:t>
            </w:r>
            <w:r w:rsidR="00034993">
              <w:rPr>
                <w:sz w:val="24"/>
                <w:szCs w:val="24"/>
              </w:rPr>
              <w:t>–</w:t>
            </w:r>
            <w:r>
              <w:rPr>
                <w:sz w:val="24"/>
                <w:szCs w:val="24"/>
              </w:rPr>
              <w:t xml:space="preserve"> Electrodes</w:t>
            </w:r>
            <w:r w:rsidR="00034993">
              <w:rPr>
                <w:sz w:val="24"/>
                <w:szCs w:val="24"/>
              </w:rPr>
              <w:t xml:space="preserve"> </w:t>
            </w:r>
            <w:r>
              <w:rPr>
                <w:sz w:val="24"/>
                <w:szCs w:val="24"/>
              </w:rPr>
              <w:t>*</w:t>
            </w:r>
            <w:r w:rsidR="00034993">
              <w:rPr>
                <w:sz w:val="24"/>
                <w:szCs w:val="24"/>
              </w:rPr>
              <w:t xml:space="preserve"> </w:t>
            </w:r>
            <w:r>
              <w:rPr>
                <w:sz w:val="24"/>
                <w:szCs w:val="24"/>
              </w:rPr>
              <w:t>Target Grating Contrast</w:t>
            </w:r>
            <w:r>
              <w:rPr>
                <w:sz w:val="24"/>
                <w:szCs w:val="24"/>
              </w:rPr>
              <w:t xml:space="preserve"> </w:t>
            </w:r>
            <w:r>
              <w:rPr>
                <w:sz w:val="24"/>
                <w:szCs w:val="24"/>
              </w:rPr>
              <w:t>* Mask Grating Contrast</w:t>
            </w:r>
            <w:r w:rsidR="00034993">
              <w:rPr>
                <w:sz w:val="24"/>
                <w:szCs w:val="24"/>
              </w:rPr>
              <w:t xml:space="preserve"> </w:t>
            </w:r>
            <w:r>
              <w:rPr>
                <w:sz w:val="24"/>
                <w:szCs w:val="24"/>
              </w:rPr>
              <w:t>*</w:t>
            </w:r>
            <w:r w:rsidR="00034993">
              <w:rPr>
                <w:sz w:val="24"/>
                <w:szCs w:val="24"/>
              </w:rPr>
              <w:t xml:space="preserve"> </w:t>
            </w:r>
            <w:r>
              <w:rPr>
                <w:sz w:val="24"/>
                <w:szCs w:val="24"/>
              </w:rPr>
              <w:t xml:space="preserve">Mask Temporal Frequency * Values </w:t>
            </w:r>
          </w:p>
        </w:tc>
      </w:tr>
      <w:tr w:rsidR="0000432D" w:rsidRPr="00633B7B" w14:paraId="75B8C8BC" w14:textId="77777777" w:rsidTr="00730B2C">
        <w:tc>
          <w:tcPr>
            <w:cnfStyle w:val="001000000000" w:firstRow="0" w:lastRow="0" w:firstColumn="1" w:lastColumn="0" w:oddVBand="0" w:evenVBand="0" w:oddHBand="0" w:evenHBand="0" w:firstRowFirstColumn="0" w:firstRowLastColumn="0" w:lastRowFirstColumn="0" w:lastRowLastColumn="0"/>
            <w:tcW w:w="3510" w:type="dxa"/>
          </w:tcPr>
          <w:p w14:paraId="27BB4C57" w14:textId="628B1267" w:rsidR="0000432D" w:rsidRPr="00633B7B" w:rsidRDefault="007B1990" w:rsidP="00730B2C">
            <w:pPr>
              <w:pStyle w:val="ListParagraph"/>
              <w:ind w:left="0"/>
              <w:jc w:val="both"/>
              <w:rPr>
                <w:sz w:val="24"/>
                <w:szCs w:val="24"/>
              </w:rPr>
            </w:pPr>
            <w:r w:rsidRPr="007B1990">
              <w:rPr>
                <w:sz w:val="24"/>
                <w:szCs w:val="24"/>
              </w:rPr>
              <w:t>PsthfftBL_plaid</w:t>
            </w:r>
          </w:p>
        </w:tc>
        <w:tc>
          <w:tcPr>
            <w:tcW w:w="6096" w:type="dxa"/>
          </w:tcPr>
          <w:p w14:paraId="576C6DAF" w14:textId="38CB23CC" w:rsidR="0000432D" w:rsidRPr="00633B7B" w:rsidRDefault="007C5759" w:rsidP="00730B2C">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FFT for PSTH during the </w:t>
            </w:r>
            <w:r>
              <w:rPr>
                <w:sz w:val="24"/>
                <w:szCs w:val="24"/>
              </w:rPr>
              <w:t>baseline</w:t>
            </w:r>
            <w:r>
              <w:rPr>
                <w:sz w:val="24"/>
                <w:szCs w:val="24"/>
              </w:rPr>
              <w:t xml:space="preserve"> period. 5D array </w:t>
            </w:r>
            <w:r w:rsidR="00034993">
              <w:rPr>
                <w:sz w:val="24"/>
                <w:szCs w:val="24"/>
              </w:rPr>
              <w:t>–</w:t>
            </w:r>
            <w:r>
              <w:rPr>
                <w:sz w:val="24"/>
                <w:szCs w:val="24"/>
              </w:rPr>
              <w:t xml:space="preserve"> Electrodes</w:t>
            </w:r>
            <w:r w:rsidR="00034993">
              <w:rPr>
                <w:sz w:val="24"/>
                <w:szCs w:val="24"/>
              </w:rPr>
              <w:t xml:space="preserve"> </w:t>
            </w:r>
            <w:r>
              <w:rPr>
                <w:sz w:val="24"/>
                <w:szCs w:val="24"/>
              </w:rPr>
              <w:t>*</w:t>
            </w:r>
            <w:r w:rsidR="00034993">
              <w:rPr>
                <w:sz w:val="24"/>
                <w:szCs w:val="24"/>
              </w:rPr>
              <w:t xml:space="preserve"> </w:t>
            </w:r>
            <w:r>
              <w:rPr>
                <w:sz w:val="24"/>
                <w:szCs w:val="24"/>
              </w:rPr>
              <w:t>Target Grating Contrast * Mask Grating Contrast*Mask Temporal Frequency * Values</w:t>
            </w:r>
          </w:p>
        </w:tc>
      </w:tr>
      <w:tr w:rsidR="007B1990" w:rsidRPr="00633B7B" w14:paraId="37C219FE" w14:textId="77777777" w:rsidTr="00730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3DD17A5" w14:textId="03969616" w:rsidR="007B1990" w:rsidRPr="007B1990" w:rsidRDefault="00434F1A" w:rsidP="00730B2C">
            <w:pPr>
              <w:pStyle w:val="ListParagraph"/>
              <w:ind w:left="0"/>
              <w:jc w:val="both"/>
            </w:pPr>
            <w:r w:rsidRPr="00434F1A">
              <w:t>ampDiff_spike_plaid</w:t>
            </w:r>
          </w:p>
        </w:tc>
        <w:tc>
          <w:tcPr>
            <w:tcW w:w="6096" w:type="dxa"/>
          </w:tcPr>
          <w:p w14:paraId="13E0F274" w14:textId="4B1B637B" w:rsidR="007B1990" w:rsidRPr="00633B7B" w:rsidRDefault="007C1904" w:rsidP="00730B2C">
            <w:pPr>
              <w:pStyle w:val="ListParagraph"/>
              <w:ind w:left="0"/>
              <w:jc w:val="both"/>
              <w:cnfStyle w:val="000000100000" w:firstRow="0" w:lastRow="0" w:firstColumn="0" w:lastColumn="0" w:oddVBand="0" w:evenVBand="0" w:oddHBand="1" w:evenHBand="0" w:firstRowFirstColumn="0" w:firstRowLastColumn="0" w:lastRowFirstColumn="0" w:lastRowLastColumn="0"/>
            </w:pPr>
            <w:r>
              <w:rPr>
                <w:sz w:val="24"/>
                <w:szCs w:val="24"/>
              </w:rPr>
              <w:t xml:space="preserve">Change in amplitude at the </w:t>
            </w:r>
            <w:r>
              <w:rPr>
                <w:sz w:val="24"/>
                <w:szCs w:val="24"/>
              </w:rPr>
              <w:t>30Hz</w:t>
            </w:r>
            <w:r>
              <w:rPr>
                <w:sz w:val="24"/>
                <w:szCs w:val="24"/>
              </w:rPr>
              <w:t>. 4D array – Electrodes*Target Grating Contrast*Mask Grating Contrast*Mask Temporal Frequency</w:t>
            </w:r>
          </w:p>
        </w:tc>
      </w:tr>
      <w:tr w:rsidR="007B1990" w:rsidRPr="00633B7B" w14:paraId="7F427ECD" w14:textId="77777777" w:rsidTr="00730B2C">
        <w:tc>
          <w:tcPr>
            <w:cnfStyle w:val="001000000000" w:firstRow="0" w:lastRow="0" w:firstColumn="1" w:lastColumn="0" w:oddVBand="0" w:evenVBand="0" w:oddHBand="0" w:evenHBand="0" w:firstRowFirstColumn="0" w:firstRowLastColumn="0" w:lastRowFirstColumn="0" w:lastRowLastColumn="0"/>
            <w:tcW w:w="3510" w:type="dxa"/>
          </w:tcPr>
          <w:p w14:paraId="2E63CFA1" w14:textId="3C4EAEC5" w:rsidR="007B1990" w:rsidRPr="007B1990" w:rsidRDefault="001E59FC" w:rsidP="00730B2C">
            <w:pPr>
              <w:pStyle w:val="ListParagraph"/>
              <w:ind w:left="0"/>
              <w:jc w:val="both"/>
            </w:pPr>
            <w:r w:rsidRPr="001E59FC">
              <w:t>changeInAmpNeg</w:t>
            </w:r>
          </w:p>
        </w:tc>
        <w:tc>
          <w:tcPr>
            <w:tcW w:w="6096" w:type="dxa"/>
          </w:tcPr>
          <w:p w14:paraId="46211C2B" w14:textId="4068E5E8" w:rsidR="007B1990" w:rsidRPr="00633B7B" w:rsidRDefault="00F974BE" w:rsidP="00730B2C">
            <w:pPr>
              <w:pStyle w:val="ListParagraph"/>
              <w:ind w:left="0"/>
              <w:jc w:val="both"/>
              <w:cnfStyle w:val="000000000000" w:firstRow="0" w:lastRow="0" w:firstColumn="0" w:lastColumn="0" w:oddVBand="0" w:evenVBand="0" w:oddHBand="0" w:evenHBand="0" w:firstRowFirstColumn="0" w:firstRowLastColumn="0" w:lastRowFirstColumn="0" w:lastRowLastColumn="0"/>
            </w:pPr>
            <w:r>
              <w:rPr>
                <w:sz w:val="24"/>
                <w:szCs w:val="24"/>
              </w:rPr>
              <w:t>4</w:t>
            </w:r>
            <w:r w:rsidRPr="00A2701D">
              <w:rPr>
                <w:sz w:val="24"/>
                <w:szCs w:val="24"/>
              </w:rPr>
              <w:t>D array –</w:t>
            </w:r>
            <w:r>
              <w:rPr>
                <w:sz w:val="24"/>
                <w:szCs w:val="24"/>
              </w:rPr>
              <w:t xml:space="preserve"> </w:t>
            </w:r>
            <w:r w:rsidRPr="00A2701D">
              <w:rPr>
                <w:sz w:val="24"/>
                <w:szCs w:val="24"/>
              </w:rPr>
              <w:t xml:space="preserve">Electrodes * </w:t>
            </w:r>
            <w:r>
              <w:rPr>
                <w:sz w:val="24"/>
                <w:szCs w:val="24"/>
              </w:rPr>
              <w:t>Target Grating Contrast *Mask Grating Contrast</w:t>
            </w:r>
            <w:r w:rsidRPr="00A2701D">
              <w:rPr>
                <w:sz w:val="24"/>
                <w:szCs w:val="24"/>
              </w:rPr>
              <w:t xml:space="preserve"> * Amplitude Change at </w:t>
            </w:r>
            <w:r>
              <w:rPr>
                <w:sz w:val="24"/>
                <w:szCs w:val="24"/>
              </w:rPr>
              <w:t>30Hz</w:t>
            </w:r>
            <w:r w:rsidRPr="00A2701D">
              <w:rPr>
                <w:sz w:val="24"/>
                <w:szCs w:val="24"/>
              </w:rPr>
              <w:t xml:space="preserve"> subtracted from grating condition</w:t>
            </w:r>
            <w:r>
              <w:rPr>
                <w:sz w:val="24"/>
                <w:szCs w:val="24"/>
              </w:rPr>
              <w:t xml:space="preserve"> (– irrespective of the plaid condition, it was always subtracted from grating with 15Hz TF at 25% contrast)</w:t>
            </w:r>
          </w:p>
        </w:tc>
      </w:tr>
      <w:tr w:rsidR="007B1990" w:rsidRPr="00633B7B" w14:paraId="5BADA158" w14:textId="77777777" w:rsidTr="00730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CD2F110" w14:textId="63C87D1C" w:rsidR="007B1990" w:rsidRPr="007B1990" w:rsidRDefault="001E59FC" w:rsidP="00730B2C">
            <w:pPr>
              <w:pStyle w:val="ListParagraph"/>
              <w:ind w:left="0"/>
              <w:jc w:val="both"/>
            </w:pPr>
            <w:r w:rsidRPr="001E59FC">
              <w:lastRenderedPageBreak/>
              <w:t>changeInAmpSubtract</w:t>
            </w:r>
          </w:p>
        </w:tc>
        <w:tc>
          <w:tcPr>
            <w:tcW w:w="6096" w:type="dxa"/>
          </w:tcPr>
          <w:p w14:paraId="6376B293" w14:textId="6CE2314E" w:rsidR="007B1990" w:rsidRPr="00633B7B" w:rsidRDefault="00962134" w:rsidP="00730B2C">
            <w:pPr>
              <w:pStyle w:val="ListParagraph"/>
              <w:ind w:left="0"/>
              <w:jc w:val="both"/>
              <w:cnfStyle w:val="000000100000" w:firstRow="0" w:lastRow="0" w:firstColumn="0" w:lastColumn="0" w:oddVBand="0" w:evenVBand="0" w:oddHBand="1" w:evenHBand="0" w:firstRowFirstColumn="0" w:firstRowLastColumn="0" w:lastRowFirstColumn="0" w:lastRowLastColumn="0"/>
            </w:pPr>
            <w:r>
              <w:rPr>
                <w:sz w:val="24"/>
                <w:szCs w:val="24"/>
              </w:rPr>
              <w:t>4</w:t>
            </w:r>
            <w:r w:rsidRPr="00A2701D">
              <w:rPr>
                <w:sz w:val="24"/>
                <w:szCs w:val="24"/>
              </w:rPr>
              <w:t>D array –</w:t>
            </w:r>
            <w:r>
              <w:rPr>
                <w:sz w:val="24"/>
                <w:szCs w:val="24"/>
              </w:rPr>
              <w:t xml:space="preserve"> </w:t>
            </w:r>
            <w:r w:rsidRPr="00A2701D">
              <w:rPr>
                <w:sz w:val="24"/>
                <w:szCs w:val="24"/>
              </w:rPr>
              <w:t xml:space="preserve">Electrodes * </w:t>
            </w:r>
            <w:r>
              <w:rPr>
                <w:sz w:val="24"/>
                <w:szCs w:val="24"/>
              </w:rPr>
              <w:t>Target Grating Contrast *Mask Grating Contrast</w:t>
            </w:r>
            <w:r w:rsidRPr="00A2701D">
              <w:rPr>
                <w:sz w:val="24"/>
                <w:szCs w:val="24"/>
              </w:rPr>
              <w:t xml:space="preserve"> * Amplitude Change at </w:t>
            </w:r>
            <w:r>
              <w:rPr>
                <w:sz w:val="24"/>
                <w:szCs w:val="24"/>
              </w:rPr>
              <w:t>30Hz</w:t>
            </w:r>
            <w:r w:rsidRPr="00A2701D">
              <w:rPr>
                <w:sz w:val="24"/>
                <w:szCs w:val="24"/>
              </w:rPr>
              <w:t xml:space="preserve"> subtracted from </w:t>
            </w:r>
            <w:r>
              <w:rPr>
                <w:sz w:val="24"/>
                <w:szCs w:val="24"/>
              </w:rPr>
              <w:t xml:space="preserve">different </w:t>
            </w:r>
            <w:r w:rsidRPr="00A2701D">
              <w:rPr>
                <w:sz w:val="24"/>
                <w:szCs w:val="24"/>
              </w:rPr>
              <w:t>grating condition</w:t>
            </w:r>
            <w:r>
              <w:rPr>
                <w:sz w:val="24"/>
                <w:szCs w:val="24"/>
              </w:rPr>
              <w:t>s (Depending upon the plaid condition, it was subtracted from the maximum contrast grating [4 different target contrasts].</w:t>
            </w:r>
          </w:p>
        </w:tc>
      </w:tr>
    </w:tbl>
    <w:p w14:paraId="0716A40A" w14:textId="77777777" w:rsidR="00855148" w:rsidRDefault="00855148" w:rsidP="00CB7933">
      <w:pPr>
        <w:pBdr>
          <w:bottom w:val="single" w:sz="4" w:space="31" w:color="auto"/>
        </w:pBdr>
      </w:pPr>
    </w:p>
    <w:p w14:paraId="7B50DFA9" w14:textId="77777777" w:rsidR="009E61D4" w:rsidRDefault="009E61D4" w:rsidP="00CB7933">
      <w:pPr>
        <w:pBdr>
          <w:bottom w:val="single" w:sz="4" w:space="31" w:color="auto"/>
        </w:pBdr>
      </w:pPr>
    </w:p>
    <w:p w14:paraId="66B48F27" w14:textId="5E1F136E" w:rsidR="00CB7933" w:rsidRDefault="005919B5" w:rsidP="00CB7933">
      <w:pPr>
        <w:pBdr>
          <w:bottom w:val="single" w:sz="4" w:space="31" w:color="auto"/>
        </w:pBdr>
      </w:pPr>
      <w:r>
        <w:rPr>
          <w:b/>
          <w:bCs/>
        </w:rPr>
        <w:t xml:space="preserve">Experiment </w:t>
      </w:r>
      <w:r>
        <w:rPr>
          <w:b/>
          <w:bCs/>
        </w:rPr>
        <w:t xml:space="preserve">3 </w:t>
      </w:r>
      <w:r w:rsidRPr="005919B5">
        <w:t xml:space="preserve">involved presentation of gratings at varying contrasts and temporal frequencies. </w:t>
      </w:r>
      <w:r w:rsidR="001855BD">
        <w:t>The trial segmented and Fourier transformed data is stored in two files named as</w:t>
      </w:r>
      <w:r w:rsidR="00DA06ED">
        <w:t xml:space="preserve"> </w:t>
      </w:r>
      <w:r w:rsidR="00DA06ED" w:rsidRPr="00DA06ED">
        <w:rPr>
          <w:b/>
          <w:bCs/>
        </w:rPr>
        <w:t>M1_ConTF_GoodSpikingLFP_sessionWise_Microelectrode.mat</w:t>
      </w:r>
      <w:r w:rsidR="00DA06ED">
        <w:t xml:space="preserve"> and </w:t>
      </w:r>
      <w:r w:rsidR="00DA06ED" w:rsidRPr="00DA06ED">
        <w:rPr>
          <w:b/>
          <w:bCs/>
        </w:rPr>
        <w:t>M</w:t>
      </w:r>
      <w:r w:rsidR="00DA06ED" w:rsidRPr="00DA06ED">
        <w:rPr>
          <w:b/>
          <w:bCs/>
        </w:rPr>
        <w:t>2</w:t>
      </w:r>
      <w:r w:rsidR="00DA06ED" w:rsidRPr="00DA06ED">
        <w:rPr>
          <w:b/>
          <w:bCs/>
        </w:rPr>
        <w:t>_ConTF_GoodSpikingLFP_sessionWise_Microelectrode.mat</w:t>
      </w:r>
      <w:r w:rsidR="001855BD" w:rsidRPr="00DA06ED">
        <w:rPr>
          <w:b/>
          <w:bCs/>
        </w:rPr>
        <w:t xml:space="preserve"> ,</w:t>
      </w:r>
      <w:r w:rsidR="001855BD">
        <w:t xml:space="preserve"> corresponding to the two monkeys. </w:t>
      </w:r>
      <w:r w:rsidR="00020E1B">
        <w:t xml:space="preserve">To generate these files , trial wise segmented raw LFP data is used by code called </w:t>
      </w:r>
      <w:r w:rsidR="009C5707" w:rsidRPr="009C5707">
        <w:t>runSaveLFPDataConTF_sessionWise.m</w:t>
      </w:r>
      <w:r w:rsidR="009C5707">
        <w:t xml:space="preserve"> (which is further dependent on following codes - </w:t>
      </w:r>
      <w:r w:rsidR="0051599F" w:rsidRPr="0051599F">
        <w:t>saveLFPDataConTF_sessionWise.m</w:t>
      </w:r>
      <w:r w:rsidR="0051599F">
        <w:t xml:space="preserve"> and </w:t>
      </w:r>
      <w:r w:rsidR="0051599F" w:rsidRPr="0051599F">
        <w:t>protocolInformationConTF.m</w:t>
      </w:r>
      <w:r w:rsidR="009C5707">
        <w:t>).</w:t>
      </w:r>
    </w:p>
    <w:p w14:paraId="2AF45A7D" w14:textId="0F2056F4" w:rsidR="00CB7933" w:rsidRPr="001E6F89" w:rsidRDefault="00CB7933" w:rsidP="00CB7933">
      <w:pPr>
        <w:pBdr>
          <w:bottom w:val="single" w:sz="4" w:space="31" w:color="auto"/>
        </w:pBdr>
      </w:pPr>
      <w:r w:rsidRPr="001E6F89">
        <w:t xml:space="preserve">Organization of the file: The cell array consists of 2 rows corresponding to two monkeys (M1 and M2). Each array has a structure consisting of -  </w:t>
      </w:r>
    </w:p>
    <w:tbl>
      <w:tblPr>
        <w:tblStyle w:val="PlainTable5"/>
        <w:tblW w:w="0" w:type="auto"/>
        <w:tblLook w:val="04A0" w:firstRow="1" w:lastRow="0" w:firstColumn="1" w:lastColumn="0" w:noHBand="0" w:noVBand="1"/>
      </w:tblPr>
      <w:tblGrid>
        <w:gridCol w:w="2069"/>
        <w:gridCol w:w="7173"/>
      </w:tblGrid>
      <w:tr w:rsidR="00CB7933" w14:paraId="011C1A35" w14:textId="77777777" w:rsidTr="00CB79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9" w:type="dxa"/>
          </w:tcPr>
          <w:p w14:paraId="7B402FF1" w14:textId="77777777" w:rsidR="00CB7933" w:rsidRPr="0081458A" w:rsidRDefault="00CB7933" w:rsidP="00CB7933">
            <w:pPr>
              <w:jc w:val="left"/>
              <w:rPr>
                <w:sz w:val="24"/>
                <w:szCs w:val="24"/>
              </w:rPr>
            </w:pPr>
          </w:p>
        </w:tc>
        <w:tc>
          <w:tcPr>
            <w:tcW w:w="7173" w:type="dxa"/>
          </w:tcPr>
          <w:p w14:paraId="687C3C24" w14:textId="77777777" w:rsidR="00CB7933" w:rsidRPr="0081458A" w:rsidRDefault="00CB7933" w:rsidP="00730B2C">
            <w:pPr>
              <w:cnfStyle w:val="100000000000" w:firstRow="1" w:lastRow="0" w:firstColumn="0" w:lastColumn="0" w:oddVBand="0" w:evenVBand="0" w:oddHBand="0" w:evenHBand="0" w:firstRowFirstColumn="0" w:firstRowLastColumn="0" w:lastRowFirstColumn="0" w:lastRowLastColumn="0"/>
              <w:rPr>
                <w:sz w:val="24"/>
                <w:szCs w:val="24"/>
              </w:rPr>
            </w:pPr>
          </w:p>
        </w:tc>
      </w:tr>
      <w:tr w:rsidR="00CB7933" w:rsidRPr="00CB7933" w14:paraId="68C1FF0E" w14:textId="77777777" w:rsidTr="00CB7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2E2610A9" w14:textId="77777777" w:rsidR="00CB7933" w:rsidRPr="00CB7933" w:rsidRDefault="00CB7933" w:rsidP="00730B2C">
            <w:pPr>
              <w:rPr>
                <w:sz w:val="24"/>
                <w:szCs w:val="24"/>
              </w:rPr>
            </w:pPr>
            <w:r w:rsidRPr="00CB7933">
              <w:rPr>
                <w:sz w:val="24"/>
                <w:szCs w:val="24"/>
              </w:rPr>
              <w:t>analogDataAllElec</w:t>
            </w:r>
          </w:p>
        </w:tc>
        <w:tc>
          <w:tcPr>
            <w:tcW w:w="7173" w:type="dxa"/>
          </w:tcPr>
          <w:p w14:paraId="055A0016" w14:textId="37E4B412" w:rsidR="00CB7933" w:rsidRPr="00CB7933" w:rsidRDefault="00CB7933" w:rsidP="00730B2C">
            <w:pPr>
              <w:cnfStyle w:val="000000100000" w:firstRow="0" w:lastRow="0" w:firstColumn="0" w:lastColumn="0" w:oddVBand="0" w:evenVBand="0" w:oddHBand="1" w:evenHBand="0" w:firstRowFirstColumn="0" w:firstRowLastColumn="0" w:lastRowFirstColumn="0" w:lastRowLastColumn="0"/>
              <w:rPr>
                <w:sz w:val="24"/>
                <w:szCs w:val="24"/>
              </w:rPr>
            </w:pPr>
            <w:r w:rsidRPr="00CB7933">
              <w:rPr>
                <w:sz w:val="24"/>
                <w:szCs w:val="24"/>
              </w:rPr>
              <w:t>Evoked response potentials (averaged across all trials). 6D Array- Sessions * Electrodes * Stimulus Size (1.5 Degree and Full</w:t>
            </w:r>
            <w:r>
              <w:rPr>
                <w:sz w:val="24"/>
                <w:szCs w:val="24"/>
              </w:rPr>
              <w:t>-</w:t>
            </w:r>
            <w:r w:rsidRPr="00CB7933">
              <w:rPr>
                <w:sz w:val="24"/>
                <w:szCs w:val="24"/>
              </w:rPr>
              <w:t>Screen) * Grating Contrast (0 to 100% on log scale) * Temporal frequency (0,1,2,4,8,16,32,50 Hz) * Values with time. Time axis stored in params structure.</w:t>
            </w:r>
          </w:p>
        </w:tc>
      </w:tr>
      <w:tr w:rsidR="00CB7933" w:rsidRPr="00CB7933" w14:paraId="4F52AFC3" w14:textId="77777777" w:rsidTr="00CB7933">
        <w:tc>
          <w:tcPr>
            <w:cnfStyle w:val="001000000000" w:firstRow="0" w:lastRow="0" w:firstColumn="1" w:lastColumn="0" w:oddVBand="0" w:evenVBand="0" w:oddHBand="0" w:evenHBand="0" w:firstRowFirstColumn="0" w:firstRowLastColumn="0" w:lastRowFirstColumn="0" w:lastRowLastColumn="0"/>
            <w:tcW w:w="2069" w:type="dxa"/>
          </w:tcPr>
          <w:p w14:paraId="7562A0F9" w14:textId="77777777" w:rsidR="00CB7933" w:rsidRPr="00CB7933" w:rsidRDefault="00CB7933" w:rsidP="00730B2C">
            <w:pPr>
              <w:rPr>
                <w:sz w:val="24"/>
                <w:szCs w:val="24"/>
              </w:rPr>
            </w:pPr>
            <w:r w:rsidRPr="00CB7933">
              <w:rPr>
                <w:sz w:val="24"/>
                <w:szCs w:val="24"/>
              </w:rPr>
              <w:t>elecfftST</w:t>
            </w:r>
          </w:p>
        </w:tc>
        <w:tc>
          <w:tcPr>
            <w:tcW w:w="7173" w:type="dxa"/>
          </w:tcPr>
          <w:p w14:paraId="63C673BB" w14:textId="77777777" w:rsidR="00CB7933" w:rsidRPr="00CB7933" w:rsidRDefault="00CB7933" w:rsidP="00730B2C">
            <w:pPr>
              <w:cnfStyle w:val="000000000000" w:firstRow="0" w:lastRow="0" w:firstColumn="0" w:lastColumn="0" w:oddVBand="0" w:evenVBand="0" w:oddHBand="0" w:evenHBand="0" w:firstRowFirstColumn="0" w:firstRowLastColumn="0" w:lastRowFirstColumn="0" w:lastRowLastColumn="0"/>
              <w:rPr>
                <w:sz w:val="24"/>
                <w:szCs w:val="24"/>
              </w:rPr>
            </w:pPr>
            <w:r w:rsidRPr="00CB7933">
              <w:rPr>
                <w:sz w:val="24"/>
                <w:szCs w:val="24"/>
              </w:rPr>
              <w:t xml:space="preserve">FFT values for analysis period. 6D Array- Sessions * Electrodes * Stimulus Size * Grating Contrast * Temporal frequency * frequency values. Frequency axis is stored in params structure. M1 had frequency resolution of 2Hz and M2 had frequency resolution of 1Hz. </w:t>
            </w:r>
          </w:p>
        </w:tc>
      </w:tr>
      <w:tr w:rsidR="00CB7933" w:rsidRPr="00CB7933" w14:paraId="3E0CC5CD" w14:textId="77777777" w:rsidTr="00CB7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322DBC15" w14:textId="77777777" w:rsidR="00CB7933" w:rsidRPr="00CB7933" w:rsidRDefault="00CB7933" w:rsidP="00730B2C">
            <w:pPr>
              <w:rPr>
                <w:sz w:val="24"/>
                <w:szCs w:val="24"/>
              </w:rPr>
            </w:pPr>
            <w:r w:rsidRPr="00CB7933">
              <w:rPr>
                <w:sz w:val="24"/>
                <w:szCs w:val="24"/>
              </w:rPr>
              <w:t>elecfftBL</w:t>
            </w:r>
          </w:p>
        </w:tc>
        <w:tc>
          <w:tcPr>
            <w:tcW w:w="7173" w:type="dxa"/>
          </w:tcPr>
          <w:p w14:paraId="1F954F37" w14:textId="77777777" w:rsidR="00CB7933" w:rsidRPr="00CB7933" w:rsidRDefault="00CB7933" w:rsidP="00730B2C">
            <w:pPr>
              <w:cnfStyle w:val="000000100000" w:firstRow="0" w:lastRow="0" w:firstColumn="0" w:lastColumn="0" w:oddVBand="0" w:evenVBand="0" w:oddHBand="1" w:evenHBand="0" w:firstRowFirstColumn="0" w:firstRowLastColumn="0" w:lastRowFirstColumn="0" w:lastRowLastColumn="0"/>
              <w:rPr>
                <w:sz w:val="24"/>
                <w:szCs w:val="24"/>
              </w:rPr>
            </w:pPr>
            <w:r w:rsidRPr="00CB7933">
              <w:rPr>
                <w:sz w:val="24"/>
                <w:szCs w:val="24"/>
              </w:rPr>
              <w:t>FFT values for baseline period. 6D Array- Sessions * Electrodes * Stimulus Size * Grating Contrast * Temporal frequency * frequency values.</w:t>
            </w:r>
          </w:p>
        </w:tc>
      </w:tr>
      <w:tr w:rsidR="00CB7933" w:rsidRPr="00CB7933" w14:paraId="30FE441E" w14:textId="77777777" w:rsidTr="00CB7933">
        <w:tc>
          <w:tcPr>
            <w:cnfStyle w:val="001000000000" w:firstRow="0" w:lastRow="0" w:firstColumn="1" w:lastColumn="0" w:oddVBand="0" w:evenVBand="0" w:oddHBand="0" w:evenHBand="0" w:firstRowFirstColumn="0" w:firstRowLastColumn="0" w:lastRowFirstColumn="0" w:lastRowLastColumn="0"/>
            <w:tcW w:w="2069" w:type="dxa"/>
          </w:tcPr>
          <w:p w14:paraId="0B0D14A1" w14:textId="77777777" w:rsidR="00CB7933" w:rsidRPr="00CB7933" w:rsidRDefault="00CB7933" w:rsidP="00730B2C">
            <w:pPr>
              <w:rPr>
                <w:sz w:val="24"/>
                <w:szCs w:val="24"/>
              </w:rPr>
            </w:pPr>
            <w:r w:rsidRPr="00CB7933">
              <w:rPr>
                <w:sz w:val="24"/>
                <w:szCs w:val="24"/>
              </w:rPr>
              <w:t>ampDiff</w:t>
            </w:r>
          </w:p>
        </w:tc>
        <w:tc>
          <w:tcPr>
            <w:tcW w:w="7173" w:type="dxa"/>
          </w:tcPr>
          <w:p w14:paraId="0FDD1F16" w14:textId="77777777" w:rsidR="00CB7933" w:rsidRPr="00CB7933" w:rsidRDefault="00CB7933" w:rsidP="00730B2C">
            <w:pPr>
              <w:cnfStyle w:val="000000000000" w:firstRow="0" w:lastRow="0" w:firstColumn="0" w:lastColumn="0" w:oddVBand="0" w:evenVBand="0" w:oddHBand="0" w:evenHBand="0" w:firstRowFirstColumn="0" w:firstRowLastColumn="0" w:lastRowFirstColumn="0" w:lastRowLastColumn="0"/>
              <w:rPr>
                <w:sz w:val="24"/>
                <w:szCs w:val="24"/>
              </w:rPr>
            </w:pPr>
            <w:r w:rsidRPr="00CB7933">
              <w:rPr>
                <w:sz w:val="24"/>
                <w:szCs w:val="24"/>
              </w:rPr>
              <w:t>Amplitude change at 2</w:t>
            </w:r>
            <w:r w:rsidRPr="00CB7933">
              <w:rPr>
                <w:i/>
                <w:iCs/>
                <w:sz w:val="24"/>
                <w:szCs w:val="24"/>
              </w:rPr>
              <w:t xml:space="preserve">f. </w:t>
            </w:r>
            <w:r w:rsidRPr="00CB7933">
              <w:rPr>
                <w:sz w:val="24"/>
                <w:szCs w:val="24"/>
              </w:rPr>
              <w:t>5D Array- Sessions * Electrodes * Stimulus Size * Grating Contrast * Temporal frequency</w:t>
            </w:r>
          </w:p>
        </w:tc>
      </w:tr>
      <w:tr w:rsidR="00CB7933" w:rsidRPr="00CB7933" w14:paraId="20892C68" w14:textId="77777777" w:rsidTr="00CB7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14:paraId="2588046C" w14:textId="77777777" w:rsidR="00CB7933" w:rsidRPr="00CB7933" w:rsidRDefault="00CB7933" w:rsidP="00730B2C">
            <w:pPr>
              <w:rPr>
                <w:sz w:val="24"/>
                <w:szCs w:val="24"/>
              </w:rPr>
            </w:pPr>
            <w:r w:rsidRPr="00CB7933">
              <w:rPr>
                <w:sz w:val="24"/>
                <w:szCs w:val="24"/>
              </w:rPr>
              <w:t>params</w:t>
            </w:r>
          </w:p>
        </w:tc>
        <w:tc>
          <w:tcPr>
            <w:tcW w:w="7173" w:type="dxa"/>
          </w:tcPr>
          <w:p w14:paraId="6E1E6EAF" w14:textId="77777777" w:rsidR="00CB7933" w:rsidRPr="00CB7933" w:rsidRDefault="00CB7933" w:rsidP="00730B2C">
            <w:pPr>
              <w:cnfStyle w:val="000000100000" w:firstRow="0" w:lastRow="0" w:firstColumn="0" w:lastColumn="0" w:oddVBand="0" w:evenVBand="0" w:oddHBand="1" w:evenHBand="0" w:firstRowFirstColumn="0" w:firstRowLastColumn="0" w:lastRowFirstColumn="0" w:lastRowLastColumn="0"/>
              <w:rPr>
                <w:sz w:val="24"/>
                <w:szCs w:val="24"/>
              </w:rPr>
            </w:pPr>
            <w:r w:rsidRPr="00CB7933">
              <w:rPr>
                <w:sz w:val="24"/>
                <w:szCs w:val="24"/>
              </w:rPr>
              <w:t>Cells correspond to the number of sessions used. Each cell then shows the stimulus parameters presented in that session.</w:t>
            </w:r>
          </w:p>
        </w:tc>
      </w:tr>
    </w:tbl>
    <w:p w14:paraId="49795CEF" w14:textId="77777777" w:rsidR="00CB7933" w:rsidRDefault="00CB7933" w:rsidP="00CB7933">
      <w:pPr>
        <w:pBdr>
          <w:bottom w:val="single" w:sz="4" w:space="1" w:color="auto"/>
        </w:pBdr>
      </w:pPr>
    </w:p>
    <w:p w14:paraId="7347DFC3" w14:textId="77777777" w:rsidR="00AC4FD9" w:rsidRDefault="00AC4FD9" w:rsidP="00CB7933">
      <w:pPr>
        <w:pBdr>
          <w:bottom w:val="single" w:sz="4" w:space="1" w:color="auto"/>
        </w:pBdr>
      </w:pPr>
    </w:p>
    <w:p w14:paraId="2D96B5AA" w14:textId="77777777" w:rsidR="00AC4FD9" w:rsidRPr="00CB7933" w:rsidRDefault="00AC4FD9" w:rsidP="00CB7933">
      <w:pPr>
        <w:pBdr>
          <w:bottom w:val="single" w:sz="4" w:space="1" w:color="auto"/>
        </w:pBdr>
      </w:pPr>
    </w:p>
    <w:p w14:paraId="449FA7AE" w14:textId="32101592" w:rsidR="00CB7933" w:rsidRPr="00AC4FD9" w:rsidRDefault="00AC4FD9" w:rsidP="00855148">
      <w:pPr>
        <w:pBdr>
          <w:bottom w:val="single" w:sz="4" w:space="1" w:color="auto"/>
        </w:pBdr>
        <w:rPr>
          <w:rFonts w:ascii="Calisto MT" w:hAnsi="Calisto MT"/>
          <w:color w:val="215E99" w:themeColor="text2" w:themeTint="BF"/>
          <w:sz w:val="28"/>
          <w:szCs w:val="28"/>
        </w:rPr>
      </w:pPr>
      <w:r w:rsidRPr="00AC4FD9">
        <w:rPr>
          <w:rFonts w:ascii="Calisto MT" w:hAnsi="Calisto MT"/>
          <w:color w:val="215E99" w:themeColor="text2" w:themeTint="BF"/>
          <w:sz w:val="28"/>
          <w:szCs w:val="28"/>
        </w:rPr>
        <w:t>From all these files, a second file is generated which has data averaged across electrodes and particular condition</w:t>
      </w:r>
      <w:r>
        <w:rPr>
          <w:rFonts w:ascii="Calisto MT" w:hAnsi="Calisto MT"/>
          <w:color w:val="215E99" w:themeColor="text2" w:themeTint="BF"/>
          <w:sz w:val="28"/>
          <w:szCs w:val="28"/>
        </w:rPr>
        <w:t>s which is arranged in</w:t>
      </w:r>
      <w:r w:rsidRPr="00AC4FD9">
        <w:rPr>
          <w:rFonts w:ascii="Calisto MT" w:hAnsi="Calisto MT"/>
          <w:color w:val="215E99" w:themeColor="text2" w:themeTint="BF"/>
          <w:sz w:val="28"/>
          <w:szCs w:val="28"/>
        </w:rPr>
        <w:t xml:space="preserve"> such </w:t>
      </w:r>
      <w:r>
        <w:rPr>
          <w:rFonts w:ascii="Calisto MT" w:hAnsi="Calisto MT"/>
          <w:color w:val="215E99" w:themeColor="text2" w:themeTint="BF"/>
          <w:sz w:val="28"/>
          <w:szCs w:val="28"/>
        </w:rPr>
        <w:t xml:space="preserve">a manner </w:t>
      </w:r>
      <w:r w:rsidRPr="00AC4FD9">
        <w:rPr>
          <w:rFonts w:ascii="Calisto MT" w:hAnsi="Calisto MT"/>
          <w:color w:val="215E99" w:themeColor="text2" w:themeTint="BF"/>
          <w:sz w:val="28"/>
          <w:szCs w:val="28"/>
        </w:rPr>
        <w:t xml:space="preserve">that the figure can be plotted using just that one file. </w:t>
      </w:r>
    </w:p>
    <w:p w14:paraId="2A0B93F3" w14:textId="65204DAB" w:rsidR="00855148" w:rsidRDefault="00855148" w:rsidP="00DA20BE">
      <w:pPr>
        <w:ind w:left="709"/>
        <w:jc w:val="both"/>
      </w:pPr>
      <w:r>
        <w:br w:type="page"/>
      </w:r>
      <w:r>
        <w:lastRenderedPageBreak/>
        <w:t xml:space="preserve">Figures - </w:t>
      </w:r>
      <w:r w:rsidR="00DA20BE" w:rsidRPr="00D85371">
        <w:t xml:space="preserve">It needs </w:t>
      </w:r>
      <w:r w:rsidR="00DA20BE" w:rsidRPr="00AB3CF6">
        <w:rPr>
          <w:b/>
          <w:bCs/>
        </w:rPr>
        <w:t>getPlotHandles</w:t>
      </w:r>
      <w:r w:rsidR="00DA20BE">
        <w:t xml:space="preserve"> code (which can be found in the </w:t>
      </w:r>
      <w:hyperlink r:id="rId5" w:history="1">
        <w:r w:rsidR="00DA20BE" w:rsidRPr="00D85371">
          <w:rPr>
            <w:rStyle w:val="Hyperlink"/>
          </w:rPr>
          <w:t>Common Programs repository</w:t>
        </w:r>
      </w:hyperlink>
      <w:r w:rsidR="00DA20BE">
        <w:t>)</w:t>
      </w:r>
      <w:r w:rsidR="00DA20BE">
        <w:rPr>
          <w:b/>
          <w:bCs/>
        </w:rPr>
        <w:t xml:space="preserve">, </w:t>
      </w:r>
      <w:r w:rsidR="00DA20BE" w:rsidRPr="00AB3CF6">
        <w:t>which</w:t>
      </w:r>
      <w:r w:rsidR="00DA20BE" w:rsidRPr="00D85371">
        <w:t xml:space="preserve"> allows custom axes handles to be made</w:t>
      </w:r>
      <w:r w:rsidR="00DA20BE">
        <w:t xml:space="preserve">. </w:t>
      </w:r>
    </w:p>
    <w:p w14:paraId="41F3B978" w14:textId="77777777" w:rsidR="00CB7933" w:rsidRDefault="00CB7933" w:rsidP="00DA20BE">
      <w:pPr>
        <w:ind w:left="709"/>
        <w:jc w:val="both"/>
      </w:pPr>
    </w:p>
    <w:p w14:paraId="34A6CF46" w14:textId="77777777" w:rsidR="00855148" w:rsidRPr="00146A49" w:rsidRDefault="00855148" w:rsidP="00DA20BE">
      <w:pPr>
        <w:pStyle w:val="Heading3"/>
        <w:jc w:val="both"/>
      </w:pPr>
      <w:r w:rsidRPr="00146A49">
        <w:t xml:space="preserve">Figure 1 – </w:t>
      </w:r>
    </w:p>
    <w:p w14:paraId="7E6A8A91" w14:textId="00E8DC7D" w:rsidR="00855148" w:rsidRDefault="00855148" w:rsidP="00DA20BE">
      <w:pPr>
        <w:ind w:left="709"/>
        <w:jc w:val="both"/>
        <w:rPr>
          <w:b/>
          <w:bCs/>
        </w:rPr>
      </w:pPr>
      <w:r>
        <w:t>Figure</w:t>
      </w:r>
      <w:r w:rsidR="00146A49">
        <w:t xml:space="preserve"> </w:t>
      </w:r>
      <w:r>
        <w:t>1 is generated using dummy data (HypothesisData.mat) and an image file (Figure1 – model.png)</w:t>
      </w:r>
      <w:r w:rsidR="00146A49">
        <w:t>;</w:t>
      </w:r>
      <w:r>
        <w:t xml:space="preserve"> both these files are kept in the folder called </w:t>
      </w:r>
      <w:r w:rsidRPr="00D85371">
        <w:rPr>
          <w:b/>
          <w:bCs/>
        </w:rPr>
        <w:t>Hypothesis</w:t>
      </w:r>
      <w:r>
        <w:rPr>
          <w:b/>
          <w:bCs/>
        </w:rPr>
        <w:t>.</w:t>
      </w:r>
    </w:p>
    <w:p w14:paraId="5852CA38" w14:textId="3179EE40" w:rsidR="00855148" w:rsidRDefault="00855148" w:rsidP="00DA20BE">
      <w:pPr>
        <w:ind w:left="709"/>
        <w:jc w:val="both"/>
      </w:pPr>
      <w:r w:rsidRPr="00D85371">
        <w:rPr>
          <w:b/>
          <w:bCs/>
          <w:i/>
          <w:iCs/>
        </w:rPr>
        <w:t>displayHypothesis.m</w:t>
      </w:r>
      <w:r>
        <w:rPr>
          <w:b/>
          <w:bCs/>
          <w:i/>
          <w:iCs/>
        </w:rPr>
        <w:t xml:space="preserve"> - </w:t>
      </w:r>
      <w:r>
        <w:rPr>
          <w:b/>
          <w:bCs/>
        </w:rPr>
        <w:t xml:space="preserve"> </w:t>
      </w:r>
      <w:r w:rsidRPr="00D85371">
        <w:t xml:space="preserve">Loads the files and </w:t>
      </w:r>
      <w:r>
        <w:t>make</w:t>
      </w:r>
      <w:r w:rsidR="00146A49">
        <w:t>s</w:t>
      </w:r>
      <w:r>
        <w:t xml:space="preserve"> the plots. </w:t>
      </w:r>
    </w:p>
    <w:p w14:paraId="10DFCCBD" w14:textId="77777777" w:rsidR="00C2304E" w:rsidRDefault="00C2304E" w:rsidP="00DA20BE">
      <w:pPr>
        <w:ind w:left="709"/>
        <w:jc w:val="both"/>
      </w:pPr>
    </w:p>
    <w:p w14:paraId="099EBBDC" w14:textId="49994291" w:rsidR="00DB1CDC" w:rsidRDefault="00AA1FA4" w:rsidP="00DA20BE">
      <w:pPr>
        <w:pStyle w:val="Heading3"/>
        <w:jc w:val="both"/>
      </w:pPr>
      <w:r>
        <w:t xml:space="preserve">Figure 2 </w:t>
      </w:r>
      <w:r>
        <w:t>–</w:t>
      </w:r>
      <w:r>
        <w:t xml:space="preserve"> </w:t>
      </w:r>
    </w:p>
    <w:p w14:paraId="470621D9" w14:textId="4D69E199" w:rsidR="00E31700" w:rsidRPr="008C7520" w:rsidRDefault="00E31700" w:rsidP="00DA20BE">
      <w:pPr>
        <w:ind w:left="709"/>
        <w:jc w:val="both"/>
      </w:pPr>
      <w:r w:rsidRPr="00E31700">
        <w:t xml:space="preserve">Codes needed to generate this figure are kept in </w:t>
      </w:r>
      <w:r w:rsidR="00152DCD">
        <w:t xml:space="preserve">a </w:t>
      </w:r>
      <w:r w:rsidR="008C7520">
        <w:t xml:space="preserve">folder named </w:t>
      </w:r>
      <w:r w:rsidR="008C7520" w:rsidRPr="008C7520">
        <w:rPr>
          <w:b/>
          <w:bCs/>
        </w:rPr>
        <w:t>FullScreen</w:t>
      </w:r>
      <w:r w:rsidR="008C7520">
        <w:rPr>
          <w:b/>
          <w:bCs/>
        </w:rPr>
        <w:t>.</w:t>
      </w:r>
    </w:p>
    <w:p w14:paraId="6A174BD6" w14:textId="437C387F" w:rsidR="00146A49" w:rsidRDefault="0035395D" w:rsidP="00DA20BE">
      <w:pPr>
        <w:ind w:left="709"/>
        <w:jc w:val="both"/>
        <w:rPr>
          <w:b/>
          <w:bCs/>
        </w:rPr>
      </w:pPr>
      <w:r w:rsidRPr="0035395D">
        <w:rPr>
          <w:b/>
          <w:bCs/>
        </w:rPr>
        <w:t>runGetAndPlotDataForFigure2_sessionWise.m</w:t>
      </w:r>
      <w:r>
        <w:rPr>
          <w:b/>
          <w:bCs/>
        </w:rPr>
        <w:t xml:space="preserve"> </w:t>
      </w:r>
      <w:r w:rsidRPr="0035395D">
        <w:t>code</w:t>
      </w:r>
      <w:r>
        <w:t xml:space="preserve"> </w:t>
      </w:r>
      <w:r w:rsidR="00875BC0">
        <w:t xml:space="preserve">searches for </w:t>
      </w:r>
      <w:r w:rsidR="00344409">
        <w:t xml:space="preserve">the </w:t>
      </w:r>
      <w:r w:rsidR="00875BC0">
        <w:t>file saved for generating Figure 2</w:t>
      </w:r>
      <w:r w:rsidR="00733542">
        <w:t xml:space="preserve"> (</w:t>
      </w:r>
      <w:r w:rsidR="00733542" w:rsidRPr="00733542">
        <w:rPr>
          <w:b/>
          <w:bCs/>
        </w:rPr>
        <w:t>Figure2Data_sessionWise</w:t>
      </w:r>
      <w:r w:rsidR="00733542" w:rsidRPr="00733542">
        <w:rPr>
          <w:b/>
          <w:bCs/>
        </w:rPr>
        <w:t>.mat</w:t>
      </w:r>
      <w:r w:rsidR="00733542">
        <w:t>)</w:t>
      </w:r>
      <w:r w:rsidR="00875BC0">
        <w:t>. If it does</w:t>
      </w:r>
      <w:r w:rsidR="001B1F4F">
        <w:t xml:space="preserve"> no</w:t>
      </w:r>
      <w:r w:rsidR="00875BC0">
        <w:t xml:space="preserve">t exist in the </w:t>
      </w:r>
      <w:r w:rsidR="00F036A4">
        <w:t>path</w:t>
      </w:r>
      <w:r w:rsidR="00344409">
        <w:t>,</w:t>
      </w:r>
      <w:r w:rsidR="00875BC0">
        <w:t xml:space="preserve"> then it </w:t>
      </w:r>
      <w:r w:rsidR="00F036A4">
        <w:t xml:space="preserve">generates that file ( using the saved Data files - </w:t>
      </w:r>
      <w:r w:rsidR="00344409" w:rsidRPr="00344409">
        <w:t>FullScreen_HighRMSLFP_sessionWise_Microelectrode.mat and SmallStimPlaid_HighRMSLFP_sessionWise_Microelectrode.mat</w:t>
      </w:r>
      <w:r w:rsidR="00F036A4">
        <w:t>) and then plots the figure</w:t>
      </w:r>
      <w:r w:rsidR="00344409">
        <w:t xml:space="preserve">. </w:t>
      </w:r>
      <w:r w:rsidR="00EA3973">
        <w:t>It use</w:t>
      </w:r>
      <w:r w:rsidR="00DA20BE">
        <w:t>s</w:t>
      </w:r>
      <w:r w:rsidR="00EA3973">
        <w:t xml:space="preserve"> two codes: </w:t>
      </w:r>
      <w:r w:rsidR="00EA3973" w:rsidRPr="00EA3973">
        <w:rPr>
          <w:b/>
          <w:bCs/>
        </w:rPr>
        <w:t>getDataForFigure2_sessionWise.m</w:t>
      </w:r>
      <w:r w:rsidR="00191419">
        <w:rPr>
          <w:b/>
          <w:bCs/>
        </w:rPr>
        <w:t xml:space="preserve"> (</w:t>
      </w:r>
      <w:r w:rsidR="00191419">
        <w:t>loads the saved file and does averaging across electrodes and save</w:t>
      </w:r>
      <w:r w:rsidR="00080E3F">
        <w:t>s</w:t>
      </w:r>
      <w:r w:rsidR="00191419">
        <w:t xml:space="preserve"> the data </w:t>
      </w:r>
      <w:r w:rsidR="00080E3F">
        <w:t>in the desired format to generate the figure</w:t>
      </w:r>
      <w:r w:rsidR="00191419">
        <w:rPr>
          <w:b/>
          <w:bCs/>
        </w:rPr>
        <w:t>)</w:t>
      </w:r>
      <w:r w:rsidR="00EA3973">
        <w:t xml:space="preserve"> and </w:t>
      </w:r>
      <w:r w:rsidR="00EA3973" w:rsidRPr="00EA3973">
        <w:rPr>
          <w:b/>
          <w:bCs/>
        </w:rPr>
        <w:t>plotFigure2.m</w:t>
      </w:r>
    </w:p>
    <w:p w14:paraId="3C22368B" w14:textId="77777777" w:rsidR="00C2304E" w:rsidRPr="00EA3973" w:rsidRDefault="00C2304E" w:rsidP="00DA20BE">
      <w:pPr>
        <w:ind w:left="709"/>
        <w:jc w:val="both"/>
      </w:pPr>
    </w:p>
    <w:p w14:paraId="497196FC" w14:textId="768DB76A" w:rsidR="00DB1CDC" w:rsidRDefault="00DB1CDC" w:rsidP="00DA20BE">
      <w:pPr>
        <w:pStyle w:val="Heading3"/>
        <w:jc w:val="both"/>
      </w:pPr>
      <w:r>
        <w:t xml:space="preserve">Figure 3 </w:t>
      </w:r>
      <w:r>
        <w:t xml:space="preserve">– </w:t>
      </w:r>
    </w:p>
    <w:p w14:paraId="3549110C" w14:textId="1A0D0797" w:rsidR="00700398" w:rsidRDefault="00152DCD" w:rsidP="00700398">
      <w:pPr>
        <w:ind w:left="709"/>
        <w:jc w:val="both"/>
        <w:rPr>
          <w:b/>
          <w:bCs/>
        </w:rPr>
      </w:pPr>
      <w:r>
        <w:t>The c</w:t>
      </w:r>
      <w:r w:rsidR="00700398" w:rsidRPr="00E31700">
        <w:t xml:space="preserve">odes needed to generate this figure are kept in </w:t>
      </w:r>
      <w:r>
        <w:t xml:space="preserve">a </w:t>
      </w:r>
      <w:r w:rsidR="00700398">
        <w:t xml:space="preserve">folder named </w:t>
      </w:r>
      <w:r w:rsidR="00700398">
        <w:rPr>
          <w:b/>
          <w:bCs/>
        </w:rPr>
        <w:t>SmallStimPlaid</w:t>
      </w:r>
      <w:r w:rsidR="00700398">
        <w:rPr>
          <w:b/>
          <w:bCs/>
        </w:rPr>
        <w:t>.</w:t>
      </w:r>
    </w:p>
    <w:p w14:paraId="14A99346" w14:textId="16388D36" w:rsidR="00811250" w:rsidRPr="00811250" w:rsidRDefault="00C1428F" w:rsidP="00811250">
      <w:pPr>
        <w:autoSpaceDE w:val="0"/>
        <w:autoSpaceDN w:val="0"/>
        <w:adjustRightInd w:val="0"/>
        <w:spacing w:after="0" w:line="240" w:lineRule="auto"/>
        <w:ind w:left="709"/>
        <w:rPr>
          <w:color w:val="000000"/>
          <w:kern w:val="0"/>
          <w:lang w:val="en-IN"/>
        </w:rPr>
      </w:pPr>
      <w:r w:rsidRPr="005B7D7C">
        <w:rPr>
          <w:b/>
          <w:bCs/>
        </w:rPr>
        <w:t>runGetDataForFigure3AndPlot_sessionWise.m</w:t>
      </w:r>
      <w:r w:rsidRPr="005B7D7C">
        <w:rPr>
          <w:b/>
          <w:bCs/>
        </w:rPr>
        <w:t xml:space="preserve"> </w:t>
      </w:r>
      <w:r w:rsidRPr="005B7D7C">
        <w:t xml:space="preserve">uses </w:t>
      </w:r>
      <w:r w:rsidR="00B87936" w:rsidRPr="005B7D7C">
        <w:t>three</w:t>
      </w:r>
      <w:r w:rsidRPr="005B7D7C">
        <w:t xml:space="preserve"> codes called</w:t>
      </w:r>
      <w:r w:rsidR="005B7D7C" w:rsidRPr="005B7D7C">
        <w:t xml:space="preserve"> </w:t>
      </w:r>
      <w:r w:rsidR="005B7D7C" w:rsidRPr="0046665A">
        <w:rPr>
          <w:b/>
          <w:bCs/>
          <w:color w:val="000000"/>
          <w:kern w:val="0"/>
          <w:lang w:val="en-IN"/>
        </w:rPr>
        <w:t>getDataForFigure3_sessionWise</w:t>
      </w:r>
      <w:r w:rsidR="00811250" w:rsidRPr="0046665A">
        <w:rPr>
          <w:b/>
          <w:bCs/>
          <w:color w:val="000000"/>
          <w:kern w:val="0"/>
          <w:lang w:val="en-IN"/>
        </w:rPr>
        <w:t>.m</w:t>
      </w:r>
      <w:r w:rsidR="005B7D7C" w:rsidRPr="005B7D7C">
        <w:rPr>
          <w:color w:val="000000"/>
          <w:kern w:val="0"/>
          <w:lang w:val="en-IN"/>
        </w:rPr>
        <w:t xml:space="preserve"> (</w:t>
      </w:r>
      <w:r w:rsidR="005B7D7C">
        <w:rPr>
          <w:color w:val="000000"/>
          <w:kern w:val="0"/>
          <w:lang w:val="en-IN"/>
        </w:rPr>
        <w:t xml:space="preserve">for </w:t>
      </w:r>
      <w:r w:rsidR="005B7D7C" w:rsidRPr="005B7D7C">
        <w:rPr>
          <w:color w:val="000000"/>
          <w:kern w:val="0"/>
          <w:lang w:val="en-IN"/>
        </w:rPr>
        <w:t>sav</w:t>
      </w:r>
      <w:r w:rsidR="005B7D7C">
        <w:rPr>
          <w:color w:val="000000"/>
          <w:kern w:val="0"/>
          <w:lang w:val="en-IN"/>
        </w:rPr>
        <w:t>ing</w:t>
      </w:r>
      <w:r w:rsidR="005B7D7C" w:rsidRPr="005B7D7C">
        <w:rPr>
          <w:color w:val="000000"/>
          <w:kern w:val="0"/>
          <w:lang w:val="en-IN"/>
        </w:rPr>
        <w:t xml:space="preserve"> LFP data)</w:t>
      </w:r>
      <w:r w:rsidR="00811250">
        <w:rPr>
          <w:color w:val="000000"/>
          <w:kern w:val="0"/>
          <w:lang w:val="en-IN"/>
        </w:rPr>
        <w:t xml:space="preserve">, </w:t>
      </w:r>
      <w:r w:rsidR="00811250" w:rsidRPr="0046665A">
        <w:rPr>
          <w:b/>
          <w:bCs/>
          <w:color w:val="000000"/>
          <w:kern w:val="0"/>
          <w:lang w:val="en-IN"/>
        </w:rPr>
        <w:t>getDataForFigure_Spiking</w:t>
      </w:r>
      <w:r w:rsidR="00811250" w:rsidRPr="0046665A">
        <w:rPr>
          <w:b/>
          <w:bCs/>
          <w:color w:val="000000"/>
          <w:kern w:val="0"/>
          <w:lang w:val="en-IN"/>
        </w:rPr>
        <w:t>.m</w:t>
      </w:r>
      <w:r w:rsidR="00811250">
        <w:rPr>
          <w:color w:val="000000"/>
          <w:kern w:val="0"/>
          <w:lang w:val="en-IN"/>
        </w:rPr>
        <w:t xml:space="preserve"> (for saving spiking data) and </w:t>
      </w:r>
      <w:r w:rsidR="00811250" w:rsidRPr="0046665A">
        <w:rPr>
          <w:b/>
          <w:bCs/>
          <w:color w:val="000000"/>
          <w:kern w:val="0"/>
          <w:lang w:val="en-IN"/>
        </w:rPr>
        <w:t>plotFigure</w:t>
      </w:r>
      <w:r w:rsidR="002639ED" w:rsidRPr="0046665A">
        <w:rPr>
          <w:b/>
          <w:bCs/>
          <w:color w:val="000000"/>
          <w:kern w:val="0"/>
          <w:lang w:val="en-IN"/>
        </w:rPr>
        <w:t>3_sessionWise.m</w:t>
      </w:r>
      <w:r w:rsidR="002639ED">
        <w:rPr>
          <w:color w:val="000000"/>
          <w:kern w:val="0"/>
          <w:lang w:val="en-IN"/>
        </w:rPr>
        <w:t>. The main code searches for saved files for generating Figure 3</w:t>
      </w:r>
      <w:r w:rsidR="00733542">
        <w:rPr>
          <w:color w:val="000000"/>
          <w:kern w:val="0"/>
          <w:lang w:val="en-IN"/>
        </w:rPr>
        <w:t xml:space="preserve"> (</w:t>
      </w:r>
      <w:r w:rsidR="00591218" w:rsidRPr="00591218">
        <w:rPr>
          <w:b/>
          <w:bCs/>
          <w:color w:val="000000"/>
          <w:kern w:val="0"/>
          <w:lang w:val="en-IN"/>
        </w:rPr>
        <w:t>Figure3_LFPData</w:t>
      </w:r>
      <w:r w:rsidR="00591218">
        <w:rPr>
          <w:b/>
          <w:bCs/>
          <w:color w:val="000000"/>
          <w:kern w:val="0"/>
          <w:lang w:val="en-IN"/>
        </w:rPr>
        <w:t>_</w:t>
      </w:r>
      <w:r w:rsidR="00591218" w:rsidRPr="00591218">
        <w:rPr>
          <w:b/>
          <w:bCs/>
          <w:color w:val="000000"/>
          <w:kern w:val="0"/>
          <w:lang w:val="en-IN"/>
        </w:rPr>
        <w:t>sessionWise</w:t>
      </w:r>
      <w:r w:rsidR="00591218">
        <w:rPr>
          <w:b/>
          <w:bCs/>
          <w:color w:val="000000"/>
          <w:kern w:val="0"/>
          <w:lang w:val="en-IN"/>
        </w:rPr>
        <w:t>.mat</w:t>
      </w:r>
      <w:r w:rsidR="00591218">
        <w:rPr>
          <w:color w:val="000000"/>
          <w:kern w:val="0"/>
          <w:lang w:val="en-IN"/>
        </w:rPr>
        <w:t xml:space="preserve"> and </w:t>
      </w:r>
      <w:r w:rsidR="00591218" w:rsidRPr="00591218">
        <w:rPr>
          <w:b/>
          <w:bCs/>
          <w:color w:val="000000"/>
          <w:kern w:val="0"/>
          <w:lang w:val="en-IN"/>
        </w:rPr>
        <w:t>Figure3</w:t>
      </w:r>
      <w:r w:rsidR="00591218">
        <w:rPr>
          <w:b/>
          <w:bCs/>
          <w:color w:val="000000"/>
          <w:kern w:val="0"/>
          <w:lang w:val="en-IN"/>
        </w:rPr>
        <w:t>_</w:t>
      </w:r>
      <w:r w:rsidR="00591218" w:rsidRPr="00591218">
        <w:rPr>
          <w:b/>
          <w:bCs/>
          <w:color w:val="000000"/>
          <w:kern w:val="0"/>
          <w:lang w:val="en-IN"/>
        </w:rPr>
        <w:t>SpikingData</w:t>
      </w:r>
      <w:r w:rsidR="00591218">
        <w:rPr>
          <w:b/>
          <w:bCs/>
          <w:color w:val="000000"/>
          <w:kern w:val="0"/>
          <w:lang w:val="en-IN"/>
        </w:rPr>
        <w:t>.mat</w:t>
      </w:r>
      <w:r w:rsidR="00733542">
        <w:rPr>
          <w:color w:val="000000"/>
          <w:kern w:val="0"/>
          <w:lang w:val="en-IN"/>
        </w:rPr>
        <w:t>)</w:t>
      </w:r>
      <w:r w:rsidR="002639ED">
        <w:rPr>
          <w:color w:val="000000"/>
          <w:kern w:val="0"/>
          <w:lang w:val="en-IN"/>
        </w:rPr>
        <w:t>. If that does not exist in the path, it generates Figure 3 file</w:t>
      </w:r>
      <w:r w:rsidR="00591218">
        <w:rPr>
          <w:color w:val="000000"/>
          <w:kern w:val="0"/>
          <w:lang w:val="en-IN"/>
        </w:rPr>
        <w:t>s</w:t>
      </w:r>
      <w:r w:rsidR="002639ED">
        <w:rPr>
          <w:color w:val="000000"/>
          <w:kern w:val="0"/>
          <w:lang w:val="en-IN"/>
        </w:rPr>
        <w:t xml:space="preserve"> and </w:t>
      </w:r>
      <w:r w:rsidR="005F3857">
        <w:rPr>
          <w:color w:val="000000"/>
          <w:kern w:val="0"/>
          <w:lang w:val="en-IN"/>
        </w:rPr>
        <w:t>plots them</w:t>
      </w:r>
      <w:r w:rsidR="002639ED">
        <w:rPr>
          <w:color w:val="000000"/>
          <w:kern w:val="0"/>
          <w:lang w:val="en-IN"/>
        </w:rPr>
        <w:t xml:space="preserve">. </w:t>
      </w:r>
    </w:p>
    <w:p w14:paraId="5FD227B5" w14:textId="672BCCF1" w:rsidR="00C1428F" w:rsidRDefault="00C1428F" w:rsidP="00C154E1">
      <w:pPr>
        <w:jc w:val="both"/>
        <w:rPr>
          <w:b/>
          <w:bCs/>
        </w:rPr>
      </w:pPr>
    </w:p>
    <w:p w14:paraId="3962CB39" w14:textId="77777777" w:rsidR="00C2304E" w:rsidRPr="00C1428F" w:rsidRDefault="00C2304E" w:rsidP="00C154E1">
      <w:pPr>
        <w:jc w:val="both"/>
        <w:rPr>
          <w:b/>
          <w:bCs/>
        </w:rPr>
      </w:pPr>
    </w:p>
    <w:p w14:paraId="35C25578" w14:textId="0F2C03FD" w:rsidR="00DB1CDC" w:rsidRDefault="00DB1CDC" w:rsidP="00DA20BE">
      <w:pPr>
        <w:pStyle w:val="Heading3"/>
        <w:jc w:val="both"/>
      </w:pPr>
      <w:r>
        <w:t xml:space="preserve">Figure </w:t>
      </w:r>
      <w:r>
        <w:t>4</w:t>
      </w:r>
      <w:r>
        <w:t xml:space="preserve"> </w:t>
      </w:r>
      <w:r w:rsidR="003726E4">
        <w:t>and Figure 6</w:t>
      </w:r>
      <w:r w:rsidR="0096443A">
        <w:t xml:space="preserve"> </w:t>
      </w:r>
      <w:r>
        <w:t xml:space="preserve">– </w:t>
      </w:r>
    </w:p>
    <w:p w14:paraId="30D8A776" w14:textId="61F0AAA2" w:rsidR="00B32E2A" w:rsidRDefault="00B32E2A" w:rsidP="00B32E2A">
      <w:pPr>
        <w:ind w:left="709"/>
        <w:jc w:val="both"/>
        <w:rPr>
          <w:b/>
          <w:bCs/>
        </w:rPr>
      </w:pPr>
      <w:r>
        <w:t>The c</w:t>
      </w:r>
      <w:r w:rsidRPr="00E31700">
        <w:t xml:space="preserve">odes needed to generate this figure are kept in </w:t>
      </w:r>
      <w:r>
        <w:t xml:space="preserve">a folder named </w:t>
      </w:r>
      <w:r>
        <w:rPr>
          <w:b/>
          <w:bCs/>
        </w:rPr>
        <w:t>Model</w:t>
      </w:r>
      <w:r>
        <w:rPr>
          <w:b/>
          <w:bCs/>
        </w:rPr>
        <w:t>.</w:t>
      </w:r>
    </w:p>
    <w:p w14:paraId="6E6CC4CE" w14:textId="43C6D5EF" w:rsidR="00C2304E" w:rsidRDefault="00902892" w:rsidP="00C2304E">
      <w:pPr>
        <w:ind w:left="709"/>
      </w:pPr>
      <w:r w:rsidRPr="00902892">
        <w:rPr>
          <w:b/>
          <w:bCs/>
        </w:rPr>
        <w:t>runGetResponsefit.m</w:t>
      </w:r>
      <w:r>
        <w:t xml:space="preserve"> loads the saved data file (</w:t>
      </w:r>
      <w:r w:rsidRPr="00344409">
        <w:t>SmallStimPlaid_HighRMSLFP_sessionWise_Microelectrode.mat</w:t>
      </w:r>
      <w:r>
        <w:t>)</w:t>
      </w:r>
      <w:r w:rsidR="005F529D">
        <w:t xml:space="preserve"> and then fits the </w:t>
      </w:r>
      <w:r w:rsidR="00131429">
        <w:t>data using the fmincon function of MATLAB</w:t>
      </w:r>
      <w:r w:rsidR="005F529D">
        <w:t xml:space="preserve">. </w:t>
      </w:r>
    </w:p>
    <w:p w14:paraId="679D1BB1" w14:textId="242014F4" w:rsidR="00C32BA2" w:rsidRPr="00C32BA2" w:rsidRDefault="00C32BA2" w:rsidP="00C32BA2">
      <w:pPr>
        <w:ind w:left="709"/>
        <w:rPr>
          <w:lang w:val="en-IN"/>
        </w:rPr>
      </w:pPr>
      <w:r w:rsidRPr="00C32BA2">
        <w:rPr>
          <w:b/>
          <w:bCs/>
          <w:lang w:val="en-IN"/>
        </w:rPr>
        <w:t>getStartValsDualTFModel</w:t>
      </w:r>
      <w:r w:rsidRPr="00B4592F">
        <w:rPr>
          <w:b/>
          <w:bCs/>
          <w:lang w:val="en-IN"/>
        </w:rPr>
        <w:t>.m</w:t>
      </w:r>
      <w:r>
        <w:rPr>
          <w:lang w:val="en-IN"/>
        </w:rPr>
        <w:t xml:space="preserve"> </w:t>
      </w:r>
      <w:r w:rsidR="00B4592F">
        <w:rPr>
          <w:lang w:val="en-IN"/>
        </w:rPr>
        <w:t xml:space="preserve">is a hardcoded file that gives out the starting values and tells lower and upper bounds for the fmincon function. </w:t>
      </w:r>
    </w:p>
    <w:p w14:paraId="6D9D25EC" w14:textId="6E3C01FD" w:rsidR="00ED7F46" w:rsidRPr="00ED7F46" w:rsidRDefault="00ED7F46" w:rsidP="00ED7F46">
      <w:pPr>
        <w:ind w:left="709"/>
        <w:rPr>
          <w:lang w:val="en-IN"/>
        </w:rPr>
      </w:pPr>
      <w:r w:rsidRPr="00ED7F46">
        <w:rPr>
          <w:b/>
          <w:bCs/>
          <w:lang w:val="en-IN"/>
        </w:rPr>
        <w:t>getResponsefit</w:t>
      </w:r>
      <w:r w:rsidRPr="00ED7F46">
        <w:rPr>
          <w:b/>
          <w:bCs/>
          <w:lang w:val="en-IN"/>
        </w:rPr>
        <w:t>.m</w:t>
      </w:r>
      <w:r>
        <w:rPr>
          <w:lang w:val="en-IN"/>
        </w:rPr>
        <w:t xml:space="preserve"> has the equations of the two models (Original Tuned Normalization model and Optimal-Tuned Normalization model). </w:t>
      </w:r>
    </w:p>
    <w:p w14:paraId="6071959D" w14:textId="530DBDCB" w:rsidR="00C32BA2" w:rsidRDefault="00ED7F46" w:rsidP="005F529D">
      <w:pPr>
        <w:ind w:left="709"/>
      </w:pPr>
      <w:r w:rsidRPr="00ED7F46">
        <w:lastRenderedPageBreak/>
        <w:t>runGetResponsefit.m</w:t>
      </w:r>
      <w:r>
        <w:t xml:space="preserve"> saves the model parameters and the obtained fitted curves. </w:t>
      </w:r>
    </w:p>
    <w:p w14:paraId="2456F472" w14:textId="42A1AD25" w:rsidR="00C2304E" w:rsidRDefault="00C2304E" w:rsidP="005F529D">
      <w:pPr>
        <w:ind w:left="709"/>
      </w:pPr>
      <w:r>
        <w:t>Folder named -</w:t>
      </w:r>
      <w:r w:rsidR="00AE6832">
        <w:t xml:space="preserve"> </w:t>
      </w:r>
      <w:r>
        <w:t xml:space="preserve">exponentModifiedCodes </w:t>
      </w:r>
      <w:r w:rsidR="00AE6832">
        <w:t>–</w:t>
      </w:r>
      <w:r>
        <w:t xml:space="preserve"> </w:t>
      </w:r>
      <w:r w:rsidR="00AE6832">
        <w:t>co</w:t>
      </w:r>
      <w:r w:rsidR="00484494">
        <w:t>ntains the code</w:t>
      </w:r>
      <w:r w:rsidR="00AE6832">
        <w:t xml:space="preserve"> files where exponent is also included as a free parameter</w:t>
      </w:r>
      <w:r w:rsidR="00484494">
        <w:t xml:space="preserve">. </w:t>
      </w:r>
    </w:p>
    <w:p w14:paraId="532F6145" w14:textId="6545DC51" w:rsidR="005C7509" w:rsidRDefault="005C7509" w:rsidP="00B32E2A">
      <w:pPr>
        <w:ind w:left="709"/>
        <w:rPr>
          <w:lang w:val="en-IN"/>
        </w:rPr>
      </w:pPr>
      <w:r w:rsidRPr="003726E4">
        <w:rPr>
          <w:b/>
          <w:bCs/>
        </w:rPr>
        <w:t>runPlotModelFitsAllMonkeys.m</w:t>
      </w:r>
      <w:r w:rsidR="003726E4">
        <w:t xml:space="preserve"> loads the saved files (</w:t>
      </w:r>
      <w:r w:rsidR="00432FCA" w:rsidRPr="00432FCA">
        <w:rPr>
          <w:b/>
          <w:bCs/>
        </w:rPr>
        <w:t>Model_LFPData_for_all_elecs_alldelta_allSession_Tuned_Normalization_Model</w:t>
      </w:r>
      <w:r w:rsidR="00432FCA" w:rsidRPr="00432FCA">
        <w:rPr>
          <w:b/>
          <w:bCs/>
        </w:rPr>
        <w:t>.mat</w:t>
      </w:r>
      <w:r w:rsidR="00432FCA">
        <w:t xml:space="preserve"> and </w:t>
      </w:r>
      <w:r w:rsidR="00432FCA" w:rsidRPr="00432FCA">
        <w:rPr>
          <w:b/>
          <w:bCs/>
        </w:rPr>
        <w:t>Model_LFPData_for_all_elecs_alldelta_allSession_Optimal_Model</w:t>
      </w:r>
      <w:r w:rsidR="00432FCA" w:rsidRPr="00432FCA">
        <w:rPr>
          <w:b/>
          <w:bCs/>
        </w:rPr>
        <w:t>.mat</w:t>
      </w:r>
      <w:r w:rsidR="003726E4">
        <w:t>)</w:t>
      </w:r>
      <w:r w:rsidR="00432FCA">
        <w:t xml:space="preserve"> and plots the fitted curves for electrodes having explained variance above a pre-determined cutoff</w:t>
      </w:r>
      <w:r w:rsidR="0046330C">
        <w:t>.</w:t>
      </w:r>
      <w:r w:rsidR="0026510E">
        <w:t xml:space="preserve"> It uses </w:t>
      </w:r>
      <w:r w:rsidR="002A73FA" w:rsidRPr="002A73FA">
        <w:rPr>
          <w:b/>
          <w:bCs/>
          <w:lang w:val="en-IN"/>
        </w:rPr>
        <w:t>getAveragedModelData_AllMonkeys</w:t>
      </w:r>
      <w:r w:rsidR="002A73FA" w:rsidRPr="002A73FA">
        <w:rPr>
          <w:b/>
          <w:bCs/>
          <w:lang w:val="en-IN"/>
        </w:rPr>
        <w:t>.m</w:t>
      </w:r>
      <w:r w:rsidR="002A73FA">
        <w:rPr>
          <w:lang w:val="en-IN"/>
        </w:rPr>
        <w:t xml:space="preserve"> code to find good electrodes and averages their fits</w:t>
      </w:r>
      <w:r w:rsidR="0096443A">
        <w:rPr>
          <w:lang w:val="en-IN"/>
        </w:rPr>
        <w:t xml:space="preserve"> (w</w:t>
      </w:r>
      <w:r w:rsidR="0096443A">
        <w:rPr>
          <w:lang w:val="en-IN"/>
        </w:rPr>
        <w:t xml:space="preserve">hich is saved in files called </w:t>
      </w:r>
      <w:r w:rsidR="0096443A" w:rsidRPr="0096443A">
        <w:rPr>
          <w:b/>
          <w:bCs/>
          <w:lang w:val="en-IN"/>
        </w:rPr>
        <w:t>PlotDataTunedNormalization_Model.mat</w:t>
      </w:r>
      <w:r w:rsidR="0096443A">
        <w:rPr>
          <w:lang w:val="en-IN"/>
        </w:rPr>
        <w:t xml:space="preserve"> and </w:t>
      </w:r>
      <w:r w:rsidR="0096443A" w:rsidRPr="0096443A">
        <w:rPr>
          <w:b/>
          <w:bCs/>
          <w:lang w:val="en-IN"/>
        </w:rPr>
        <w:t>PlotDataOptimal_Model.mat</w:t>
      </w:r>
      <w:r w:rsidR="00952639">
        <w:rPr>
          <w:b/>
          <w:bCs/>
          <w:lang w:val="en-IN"/>
        </w:rPr>
        <w:t xml:space="preserve"> – </w:t>
      </w:r>
      <w:r w:rsidR="00952639">
        <w:rPr>
          <w:lang w:val="en-IN"/>
        </w:rPr>
        <w:t>both these files can be loaded to directly generate Figure 4 and 6</w:t>
      </w:r>
      <w:r w:rsidR="0096443A">
        <w:rPr>
          <w:b/>
          <w:bCs/>
          <w:lang w:val="en-IN"/>
        </w:rPr>
        <w:t>)</w:t>
      </w:r>
      <w:r w:rsidR="002A73FA">
        <w:rPr>
          <w:lang w:val="en-IN"/>
        </w:rPr>
        <w:t xml:space="preserve"> and </w:t>
      </w:r>
      <w:r w:rsidR="0096443A">
        <w:rPr>
          <w:lang w:val="en-IN"/>
        </w:rPr>
        <w:t xml:space="preserve">then </w:t>
      </w:r>
      <w:r w:rsidR="002A73FA" w:rsidRPr="002A73FA">
        <w:rPr>
          <w:b/>
          <w:bCs/>
          <w:lang w:val="en-IN"/>
        </w:rPr>
        <w:t>plotModelFitsAllMonkeys.m</w:t>
      </w:r>
      <w:r w:rsidR="002A73FA">
        <w:rPr>
          <w:lang w:val="en-IN"/>
        </w:rPr>
        <w:t xml:space="preserve"> </w:t>
      </w:r>
      <w:r w:rsidR="0096443A">
        <w:rPr>
          <w:lang w:val="en-IN"/>
        </w:rPr>
        <w:t xml:space="preserve">code </w:t>
      </w:r>
      <w:r w:rsidR="002A73FA">
        <w:rPr>
          <w:lang w:val="en-IN"/>
        </w:rPr>
        <w:t xml:space="preserve">plots the figure. </w:t>
      </w:r>
    </w:p>
    <w:p w14:paraId="6B75AF64" w14:textId="77777777" w:rsidR="00C2304E" w:rsidRDefault="00C2304E" w:rsidP="00B32E2A">
      <w:pPr>
        <w:ind w:left="709"/>
        <w:rPr>
          <w:lang w:val="en-IN"/>
        </w:rPr>
      </w:pPr>
    </w:p>
    <w:p w14:paraId="106E434D" w14:textId="722721B8" w:rsidR="00DB1CDC" w:rsidRDefault="00DB1CDC" w:rsidP="00DA20BE">
      <w:pPr>
        <w:pStyle w:val="Heading3"/>
        <w:jc w:val="both"/>
      </w:pPr>
      <w:r>
        <w:t xml:space="preserve">Figure </w:t>
      </w:r>
      <w:r>
        <w:t>5</w:t>
      </w:r>
      <w:r>
        <w:t xml:space="preserve"> – </w:t>
      </w:r>
    </w:p>
    <w:p w14:paraId="675689E1" w14:textId="1A256202" w:rsidR="00B32E2A" w:rsidRDefault="00B32E2A" w:rsidP="00B32E2A">
      <w:pPr>
        <w:ind w:left="709"/>
        <w:jc w:val="both"/>
        <w:rPr>
          <w:b/>
          <w:bCs/>
        </w:rPr>
      </w:pPr>
      <w:r>
        <w:t>The c</w:t>
      </w:r>
      <w:r w:rsidRPr="00E31700">
        <w:t xml:space="preserve">ode needed to generate this figure </w:t>
      </w:r>
      <w:r w:rsidR="00026CC9" w:rsidRPr="00E31700">
        <w:t>is</w:t>
      </w:r>
      <w:r w:rsidRPr="00E31700">
        <w:t xml:space="preserve"> kept in </w:t>
      </w:r>
      <w:r>
        <w:t xml:space="preserve">a folder named </w:t>
      </w:r>
      <w:r>
        <w:rPr>
          <w:b/>
          <w:bCs/>
        </w:rPr>
        <w:t>Model.</w:t>
      </w:r>
    </w:p>
    <w:p w14:paraId="68D1042D" w14:textId="2FB2B21C" w:rsidR="00146A49" w:rsidRDefault="00026CC9" w:rsidP="00026CC9">
      <w:pPr>
        <w:ind w:left="709"/>
        <w:jc w:val="both"/>
      </w:pPr>
      <w:r w:rsidRPr="0050678B">
        <w:rPr>
          <w:b/>
          <w:bCs/>
        </w:rPr>
        <w:t>ModelSimulatedPlots.m</w:t>
      </w:r>
      <w:r w:rsidR="00C950DC">
        <w:t xml:space="preserve"> – It simulates the </w:t>
      </w:r>
      <w:r w:rsidR="001D61C5">
        <w:t xml:space="preserve">summation of sinusoids in various ways and plots it. </w:t>
      </w:r>
    </w:p>
    <w:p w14:paraId="02FA6ADD" w14:textId="77777777" w:rsidR="00C2304E" w:rsidRPr="00146A49" w:rsidRDefault="00C2304E" w:rsidP="00026CC9">
      <w:pPr>
        <w:ind w:left="709"/>
        <w:jc w:val="both"/>
      </w:pPr>
    </w:p>
    <w:p w14:paraId="55397C4B" w14:textId="352479AC" w:rsidR="00571E55" w:rsidRDefault="00571E55" w:rsidP="00DA20BE">
      <w:pPr>
        <w:pStyle w:val="Heading3"/>
        <w:jc w:val="both"/>
      </w:pPr>
      <w:r>
        <w:t xml:space="preserve">Figure </w:t>
      </w:r>
      <w:r>
        <w:t>7</w:t>
      </w:r>
      <w:r>
        <w:t xml:space="preserve"> – </w:t>
      </w:r>
    </w:p>
    <w:p w14:paraId="73E6272E" w14:textId="41B27DE5" w:rsidR="00146A49" w:rsidRDefault="00911044" w:rsidP="009C1A69">
      <w:pPr>
        <w:ind w:left="709"/>
        <w:jc w:val="both"/>
        <w:rPr>
          <w:b/>
          <w:bCs/>
        </w:rPr>
      </w:pPr>
      <w:r>
        <w:t>The c</w:t>
      </w:r>
      <w:r w:rsidRPr="00E31700">
        <w:t>ode</w:t>
      </w:r>
      <w:r w:rsidR="004237B6">
        <w:t>s</w:t>
      </w:r>
      <w:r w:rsidRPr="00E31700">
        <w:t xml:space="preserve"> needed to generate this figure are kept in </w:t>
      </w:r>
      <w:r>
        <w:t xml:space="preserve">a folder named </w:t>
      </w:r>
      <w:r>
        <w:rPr>
          <w:b/>
          <w:bCs/>
        </w:rPr>
        <w:t>Model.</w:t>
      </w:r>
    </w:p>
    <w:p w14:paraId="205AA4C6" w14:textId="413186C3" w:rsidR="00DC00E6" w:rsidRDefault="00DC00E6" w:rsidP="00C2304E">
      <w:pPr>
        <w:ind w:left="709"/>
        <w:jc w:val="both"/>
      </w:pPr>
      <w:r w:rsidRPr="00C2304E">
        <w:rPr>
          <w:b/>
          <w:bCs/>
        </w:rPr>
        <w:t>runGetAndPlotAicAndExpVar.m</w:t>
      </w:r>
      <w:r>
        <w:rPr>
          <w:i/>
          <w:iCs/>
        </w:rPr>
        <w:t xml:space="preserve"> </w:t>
      </w:r>
      <w:r>
        <w:t>loads the saved model files (</w:t>
      </w:r>
      <w:r w:rsidRPr="00DC00E6">
        <w:t>Model_LFPData_for_all_elecs_alldelta_allSession_Tuned_Normalization_Model.mat and Model_LFPData_for_all_elecs_alldelta_allSession_Optimal_Model.mat</w:t>
      </w:r>
      <w:r>
        <w:t xml:space="preserve">) </w:t>
      </w:r>
      <w:r w:rsidR="00BC5F86">
        <w:t xml:space="preserve">as these list the explained variance and squared sum of errors for each electrode. This code uses </w:t>
      </w:r>
      <w:r w:rsidR="00BC5F86" w:rsidRPr="00C2304E">
        <w:rPr>
          <w:b/>
          <w:bCs/>
        </w:rPr>
        <w:t>getAicAndExpVar</w:t>
      </w:r>
      <w:r w:rsidR="007767D5" w:rsidRPr="00C2304E">
        <w:rPr>
          <w:b/>
          <w:bCs/>
        </w:rPr>
        <w:t>.m</w:t>
      </w:r>
      <w:r w:rsidR="007767D5">
        <w:t xml:space="preserve"> code to calculate AIC for each electrode. </w:t>
      </w:r>
      <w:r w:rsidR="007767D5" w:rsidRPr="00C2304E">
        <w:rPr>
          <w:b/>
          <w:bCs/>
        </w:rPr>
        <w:t>plotAicAndExpVar</w:t>
      </w:r>
      <w:r w:rsidR="00C2304E" w:rsidRPr="00C2304E">
        <w:rPr>
          <w:b/>
          <w:bCs/>
        </w:rPr>
        <w:t>.m</w:t>
      </w:r>
      <w:r w:rsidR="007767D5">
        <w:t xml:space="preserve"> plots the figure and also does the statistics</w:t>
      </w:r>
      <w:r w:rsidR="00C2304E">
        <w:t xml:space="preserve"> (signrank test)</w:t>
      </w:r>
      <w:r w:rsidR="007767D5">
        <w:t xml:space="preserve">. </w:t>
      </w:r>
    </w:p>
    <w:p w14:paraId="7085619A" w14:textId="77777777" w:rsidR="00C2304E" w:rsidRPr="00DC00E6" w:rsidRDefault="00C2304E" w:rsidP="00C2304E">
      <w:pPr>
        <w:ind w:left="709"/>
        <w:jc w:val="both"/>
        <w:rPr>
          <w:rFonts w:eastAsiaTheme="majorEastAsia" w:cstheme="majorBidi"/>
          <w:color w:val="4C94D8" w:themeColor="text2" w:themeTint="80"/>
        </w:rPr>
      </w:pPr>
    </w:p>
    <w:p w14:paraId="3B883BCC" w14:textId="746D4E1D" w:rsidR="009C1A69" w:rsidRDefault="009C1A69" w:rsidP="009C1A69">
      <w:pPr>
        <w:pStyle w:val="Heading3"/>
        <w:jc w:val="both"/>
      </w:pPr>
      <w:r>
        <w:t xml:space="preserve">Figure </w:t>
      </w:r>
      <w:r>
        <w:t>8</w:t>
      </w:r>
      <w:r>
        <w:t xml:space="preserve"> – </w:t>
      </w:r>
    </w:p>
    <w:p w14:paraId="24FEE69E" w14:textId="5AD6D600" w:rsidR="009C1A69" w:rsidRDefault="009C1A69" w:rsidP="009C1A69">
      <w:pPr>
        <w:ind w:left="709"/>
        <w:jc w:val="both"/>
        <w:rPr>
          <w:b/>
          <w:bCs/>
        </w:rPr>
      </w:pPr>
      <w:r w:rsidRPr="00640289">
        <w:t xml:space="preserve">The codes needed to generate this figure are kept in a folder named </w:t>
      </w:r>
      <w:r w:rsidRPr="00640289">
        <w:rPr>
          <w:b/>
          <w:bCs/>
        </w:rPr>
        <w:t>ConTF</w:t>
      </w:r>
      <w:r w:rsidRPr="00640289">
        <w:rPr>
          <w:b/>
          <w:bCs/>
        </w:rPr>
        <w:t>.</w:t>
      </w:r>
    </w:p>
    <w:p w14:paraId="1A8128B0" w14:textId="1DDA1482" w:rsidR="00FD0F55" w:rsidRDefault="00FD0F55" w:rsidP="00FD0F55">
      <w:pPr>
        <w:ind w:left="709"/>
        <w:jc w:val="both"/>
        <w:rPr>
          <w:b/>
          <w:bCs/>
        </w:rPr>
      </w:pPr>
      <w:r w:rsidRPr="00FD0F55">
        <w:rPr>
          <w:b/>
          <w:bCs/>
        </w:rPr>
        <w:t>runGetDataforFigure8_sessionWiseAndPlot.m</w:t>
      </w:r>
      <w:r>
        <w:rPr>
          <w:b/>
          <w:bCs/>
        </w:rPr>
        <w:t xml:space="preserve"> </w:t>
      </w:r>
      <w:r w:rsidRPr="0035395D">
        <w:t>code</w:t>
      </w:r>
      <w:r>
        <w:t xml:space="preserve"> searches for the file saved for generating Figure </w:t>
      </w:r>
      <w:r w:rsidR="00872A49">
        <w:t>8</w:t>
      </w:r>
      <w:r>
        <w:t xml:space="preserve"> (</w:t>
      </w:r>
      <w:r w:rsidRPr="00733542">
        <w:rPr>
          <w:b/>
          <w:bCs/>
        </w:rPr>
        <w:t>Figure</w:t>
      </w:r>
      <w:r w:rsidR="00872A49">
        <w:rPr>
          <w:b/>
          <w:bCs/>
        </w:rPr>
        <w:t>8</w:t>
      </w:r>
      <w:r w:rsidRPr="00733542">
        <w:rPr>
          <w:b/>
          <w:bCs/>
        </w:rPr>
        <w:t>Data_sessionWise.mat</w:t>
      </w:r>
      <w:r>
        <w:t xml:space="preserve">). If it does not exist in the path, then it generates that file ( using the saved Data files - </w:t>
      </w:r>
      <w:r w:rsidR="00872A49" w:rsidRPr="00872A49">
        <w:t>M1_ConTF_GoodSpikingLFP_sessionWise_Microelectrode.mat and M2_ConTF_GoodSpikingLFP_sessionWise_Microelectrode.mat</w:t>
      </w:r>
      <w:r w:rsidRPr="00872A49">
        <w:t>)</w:t>
      </w:r>
      <w:r>
        <w:t xml:space="preserve"> and then plots the figure. It uses two codes: </w:t>
      </w:r>
      <w:r w:rsidRPr="00EA3973">
        <w:rPr>
          <w:b/>
          <w:bCs/>
        </w:rPr>
        <w:t>getDataForFigure</w:t>
      </w:r>
      <w:r w:rsidR="00872A49">
        <w:rPr>
          <w:b/>
          <w:bCs/>
        </w:rPr>
        <w:t>8</w:t>
      </w:r>
      <w:r w:rsidRPr="00EA3973">
        <w:rPr>
          <w:b/>
          <w:bCs/>
        </w:rPr>
        <w:t>_sessionWise.m</w:t>
      </w:r>
      <w:r>
        <w:t xml:space="preserve"> and </w:t>
      </w:r>
      <w:r w:rsidRPr="00EA3973">
        <w:rPr>
          <w:b/>
          <w:bCs/>
        </w:rPr>
        <w:t>plotFigure</w:t>
      </w:r>
      <w:r w:rsidR="00872A49">
        <w:rPr>
          <w:b/>
          <w:bCs/>
        </w:rPr>
        <w:t>8_ConTFSize</w:t>
      </w:r>
      <w:r w:rsidRPr="00EA3973">
        <w:rPr>
          <w:b/>
          <w:bCs/>
        </w:rPr>
        <w:t>.m</w:t>
      </w:r>
      <w:r w:rsidR="00BA1E1B">
        <w:rPr>
          <w:b/>
          <w:bCs/>
        </w:rPr>
        <w:t xml:space="preserve">. </w:t>
      </w:r>
    </w:p>
    <w:p w14:paraId="08ECB94D" w14:textId="6802B3EA" w:rsidR="00442CA8" w:rsidRPr="00640289" w:rsidRDefault="00442CA8" w:rsidP="009C1A69">
      <w:pPr>
        <w:ind w:left="709"/>
        <w:jc w:val="both"/>
        <w:rPr>
          <w:b/>
          <w:bCs/>
        </w:rPr>
      </w:pPr>
    </w:p>
    <w:p w14:paraId="66E069E7" w14:textId="29CB6C27" w:rsidR="00111C3D" w:rsidRDefault="00111C3D" w:rsidP="00DA20BE">
      <w:pPr>
        <w:pStyle w:val="Heading3"/>
        <w:jc w:val="both"/>
      </w:pPr>
      <w:r>
        <w:lastRenderedPageBreak/>
        <w:t>Figure S</w:t>
      </w:r>
      <w:r>
        <w:t>1</w:t>
      </w:r>
      <w:r>
        <w:t xml:space="preserve"> –</w:t>
      </w:r>
    </w:p>
    <w:p w14:paraId="1034BB51" w14:textId="3F07D224" w:rsidR="002D2CD0" w:rsidRDefault="002D2CD0" w:rsidP="002D2CD0">
      <w:pPr>
        <w:ind w:left="709"/>
        <w:jc w:val="both"/>
        <w:rPr>
          <w:b/>
          <w:bCs/>
        </w:rPr>
      </w:pPr>
      <w:r w:rsidRPr="00AC5B20">
        <w:t>The code</w:t>
      </w:r>
      <w:r w:rsidR="001470E1" w:rsidRPr="00AC5B20">
        <w:t>s</w:t>
      </w:r>
      <w:r w:rsidRPr="00AC5B20">
        <w:t xml:space="preserve"> needed to generate this figure are kept in a folder named</w:t>
      </w:r>
      <w:r w:rsidR="00AC5B20" w:rsidRPr="00AC5B20">
        <w:t xml:space="preserve"> ReceptiveFieldData</w:t>
      </w:r>
      <w:r w:rsidRPr="00AC5B20">
        <w:rPr>
          <w:b/>
          <w:bCs/>
        </w:rPr>
        <w:t>.</w:t>
      </w:r>
      <w:r w:rsidR="00AC5B20">
        <w:rPr>
          <w:b/>
          <w:bCs/>
        </w:rPr>
        <w:t xml:space="preserve"> </w:t>
      </w:r>
    </w:p>
    <w:p w14:paraId="1438B351" w14:textId="217AC339" w:rsidR="00AC5B20" w:rsidRPr="00AC5B20" w:rsidRDefault="00AC5B20" w:rsidP="002D2CD0">
      <w:pPr>
        <w:ind w:left="709"/>
        <w:jc w:val="both"/>
        <w:rPr>
          <w:b/>
          <w:bCs/>
        </w:rPr>
      </w:pPr>
      <w:r w:rsidRPr="00AC5B20">
        <w:rPr>
          <w:b/>
          <w:bCs/>
        </w:rPr>
        <w:t xml:space="preserve">getReceptiveFieldPlots.m </w:t>
      </w:r>
      <w:r w:rsidRPr="00AC5B20">
        <w:t>plots</w:t>
      </w:r>
      <w:r>
        <w:t xml:space="preserve"> the receptive field centers and sizes for the electrodes that had stable receptive field across days. These </w:t>
      </w:r>
      <w:r w:rsidR="00F64EB0">
        <w:t xml:space="preserve">files for the three monkeys are kept in three folders named coco (M1), dona (M2) and alpaH(M3). For more details about how RF centers were calculated refer to methods section of the paper. </w:t>
      </w:r>
    </w:p>
    <w:p w14:paraId="696AEE32" w14:textId="77777777" w:rsidR="00146A49" w:rsidRPr="00146A49" w:rsidRDefault="00146A49" w:rsidP="00DA20BE">
      <w:pPr>
        <w:jc w:val="both"/>
      </w:pPr>
    </w:p>
    <w:p w14:paraId="535C8D61" w14:textId="349B2DC3" w:rsidR="00571E55" w:rsidRDefault="00571E55" w:rsidP="00DA20BE">
      <w:pPr>
        <w:pStyle w:val="Heading3"/>
        <w:jc w:val="both"/>
      </w:pPr>
      <w:r>
        <w:t>Figure S2</w:t>
      </w:r>
      <w:r>
        <w:t xml:space="preserve"> – </w:t>
      </w:r>
    </w:p>
    <w:p w14:paraId="09C8BE96" w14:textId="77777777" w:rsidR="00794A77" w:rsidRDefault="002D2CD0" w:rsidP="002D2CD0">
      <w:pPr>
        <w:ind w:left="709"/>
        <w:jc w:val="both"/>
        <w:rPr>
          <w:b/>
          <w:bCs/>
        </w:rPr>
      </w:pPr>
      <w:r>
        <w:t>The c</w:t>
      </w:r>
      <w:r w:rsidRPr="00E31700">
        <w:t xml:space="preserve">odes needed to generate this figure are kept in </w:t>
      </w:r>
      <w:r>
        <w:t>a folder named</w:t>
      </w:r>
      <w:r w:rsidR="00D26763">
        <w:t xml:space="preserve"> Supplementary_FortyFive</w:t>
      </w:r>
      <w:r>
        <w:rPr>
          <w:b/>
          <w:bCs/>
        </w:rPr>
        <w:t>.</w:t>
      </w:r>
      <w:r w:rsidR="00D26763">
        <w:rPr>
          <w:b/>
          <w:bCs/>
        </w:rPr>
        <w:t xml:space="preserve"> </w:t>
      </w:r>
    </w:p>
    <w:p w14:paraId="22C8FB8F" w14:textId="4A2927B6" w:rsidR="00D03F1D" w:rsidRDefault="00794A77" w:rsidP="00D03F1D">
      <w:pPr>
        <w:ind w:left="709"/>
        <w:jc w:val="both"/>
        <w:rPr>
          <w:b/>
          <w:bCs/>
          <w:lang w:val="en-IN"/>
        </w:rPr>
      </w:pPr>
      <w:r w:rsidRPr="00794A77">
        <w:rPr>
          <w:b/>
          <w:bCs/>
        </w:rPr>
        <w:t>runGetDataForFortyFiveSupplementaryFigure_sessionWise.m</w:t>
      </w:r>
      <w:r>
        <w:rPr>
          <w:b/>
          <w:bCs/>
        </w:rPr>
        <w:t xml:space="preserve"> </w:t>
      </w:r>
      <w:r w:rsidR="004150E0">
        <w:t xml:space="preserve">searches for the file saved for generating Figure </w:t>
      </w:r>
      <w:r w:rsidR="00426A0B">
        <w:t>S2</w:t>
      </w:r>
      <w:r w:rsidR="004150E0">
        <w:t xml:space="preserve"> (</w:t>
      </w:r>
      <w:r w:rsidR="00426A0B" w:rsidRPr="00426A0B">
        <w:rPr>
          <w:b/>
          <w:bCs/>
        </w:rPr>
        <w:t>FigureFortyFiveSupplementary_FigureData_sessionWise</w:t>
      </w:r>
      <w:r w:rsidR="00426A0B">
        <w:rPr>
          <w:b/>
          <w:bCs/>
        </w:rPr>
        <w:t>.mat</w:t>
      </w:r>
      <w:r w:rsidR="004150E0">
        <w:t xml:space="preserve">). If it does not exist in the path, then it generates that file (using the saved Data files - </w:t>
      </w:r>
      <w:r w:rsidR="009819F7" w:rsidRPr="009819F7">
        <w:t>SmallStimPlaid_HighRMSLFP_sessionWise_fortyFive_Microelectrode</w:t>
      </w:r>
      <w:r w:rsidR="009819F7">
        <w:t xml:space="preserve">.mat) using code </w:t>
      </w:r>
      <w:r w:rsidR="00D03F1D" w:rsidRPr="00D03F1D">
        <w:rPr>
          <w:b/>
          <w:bCs/>
          <w:lang w:val="en-IN"/>
        </w:rPr>
        <w:t>getDataForFigure3_sessionWise</w:t>
      </w:r>
      <w:r w:rsidR="00D03F1D" w:rsidRPr="00D03F1D">
        <w:rPr>
          <w:b/>
          <w:bCs/>
          <w:lang w:val="en-IN"/>
        </w:rPr>
        <w:t>.m</w:t>
      </w:r>
      <w:r w:rsidR="0046665A">
        <w:rPr>
          <w:b/>
          <w:bCs/>
          <w:lang w:val="en-IN"/>
        </w:rPr>
        <w:t xml:space="preserve"> (</w:t>
      </w:r>
      <w:r w:rsidR="0046665A">
        <w:rPr>
          <w:lang w:val="en-IN"/>
        </w:rPr>
        <w:t>kept in SmallStimPlaid Folder</w:t>
      </w:r>
      <w:r w:rsidR="0046665A">
        <w:rPr>
          <w:b/>
          <w:bCs/>
          <w:lang w:val="en-IN"/>
        </w:rPr>
        <w:t>)</w:t>
      </w:r>
      <w:r w:rsidR="00D03F1D">
        <w:rPr>
          <w:b/>
          <w:bCs/>
          <w:lang w:val="en-IN"/>
        </w:rPr>
        <w:t>.</w:t>
      </w:r>
    </w:p>
    <w:p w14:paraId="6CD92009" w14:textId="4C27CD4C" w:rsidR="003D6C6D" w:rsidRDefault="003D6C6D" w:rsidP="00DC10BB">
      <w:pPr>
        <w:ind w:left="709"/>
        <w:rPr>
          <w:lang w:val="en-IN"/>
        </w:rPr>
      </w:pPr>
      <w:r>
        <w:rPr>
          <w:b/>
          <w:bCs/>
          <w:lang w:val="en-IN"/>
        </w:rPr>
        <w:t xml:space="preserve">runGetResponseFit_FortyFive.m </w:t>
      </w:r>
      <w:r>
        <w:rPr>
          <w:lang w:val="en-IN"/>
        </w:rPr>
        <w:t>fits the model on this dataset and saves the model fits</w:t>
      </w:r>
      <w:r w:rsidR="00DC10BB">
        <w:rPr>
          <w:lang w:val="en-IN"/>
        </w:rPr>
        <w:t xml:space="preserve"> in Model folder (</w:t>
      </w:r>
      <w:r w:rsidR="00DC10BB" w:rsidRPr="00432FCA">
        <w:rPr>
          <w:b/>
          <w:bCs/>
        </w:rPr>
        <w:t>Model_LFPData_for_all_elecs_</w:t>
      </w:r>
      <w:r w:rsidR="00DC10BB">
        <w:rPr>
          <w:b/>
          <w:bCs/>
        </w:rPr>
        <w:t>FortyFive</w:t>
      </w:r>
      <w:r w:rsidR="00DC10BB" w:rsidRPr="00432FCA">
        <w:rPr>
          <w:b/>
          <w:bCs/>
        </w:rPr>
        <w:t>delta_allSession_Tuned_Normalization_Model.mat</w:t>
      </w:r>
      <w:r w:rsidR="00DC10BB">
        <w:t xml:space="preserve"> and </w:t>
      </w:r>
      <w:r w:rsidR="00DC10BB" w:rsidRPr="00432FCA">
        <w:rPr>
          <w:b/>
          <w:bCs/>
        </w:rPr>
        <w:t>Model_LFPData_for_all_elecs_</w:t>
      </w:r>
      <w:r w:rsidR="00DC10BB">
        <w:rPr>
          <w:b/>
          <w:bCs/>
        </w:rPr>
        <w:t>FortyFive</w:t>
      </w:r>
      <w:r w:rsidR="00DC10BB" w:rsidRPr="00432FCA">
        <w:rPr>
          <w:b/>
          <w:bCs/>
        </w:rPr>
        <w:t>delta_allSession_Optimal_Model.mat</w:t>
      </w:r>
      <w:r w:rsidR="00DC10BB">
        <w:rPr>
          <w:lang w:val="en-IN"/>
        </w:rPr>
        <w:t>).</w:t>
      </w:r>
    </w:p>
    <w:p w14:paraId="2EF49009" w14:textId="5A2753D5" w:rsidR="00DC10BB" w:rsidRPr="002A4D1D" w:rsidRDefault="002A4D1D" w:rsidP="00DC10BB">
      <w:pPr>
        <w:ind w:left="709"/>
        <w:rPr>
          <w:lang w:val="en-IN"/>
        </w:rPr>
      </w:pPr>
      <w:r w:rsidRPr="002A4D1D">
        <w:rPr>
          <w:b/>
          <w:bCs/>
          <w:lang w:val="en-IN"/>
        </w:rPr>
        <w:t>runPlotFigure_Supplementary_FortyFive_sessionWise.m</w:t>
      </w:r>
      <w:r>
        <w:rPr>
          <w:b/>
          <w:bCs/>
          <w:lang w:val="en-IN"/>
        </w:rPr>
        <w:t xml:space="preserve"> </w:t>
      </w:r>
      <w:r w:rsidRPr="002A4D1D">
        <w:rPr>
          <w:lang w:val="en-IN"/>
        </w:rPr>
        <w:t>loads the saved files to generate the figure</w:t>
      </w:r>
      <w:r>
        <w:rPr>
          <w:lang w:val="en-IN"/>
        </w:rPr>
        <w:t xml:space="preserve">. </w:t>
      </w:r>
      <w:r>
        <w:t xml:space="preserve">It uses </w:t>
      </w:r>
      <w:r w:rsidRPr="002A73FA">
        <w:rPr>
          <w:b/>
          <w:bCs/>
          <w:lang w:val="en-IN"/>
        </w:rPr>
        <w:t>getAveragedModelData_AllMonkeys.m</w:t>
      </w:r>
      <w:r>
        <w:rPr>
          <w:lang w:val="en-IN"/>
        </w:rPr>
        <w:t xml:space="preserve"> code to find electrodes </w:t>
      </w:r>
      <w:r>
        <w:rPr>
          <w:lang w:val="en-IN"/>
        </w:rPr>
        <w:t xml:space="preserve">which had </w:t>
      </w:r>
      <w:r w:rsidR="009D4702">
        <w:rPr>
          <w:lang w:val="en-IN"/>
        </w:rPr>
        <w:t xml:space="preserve">fits with a good explained variance </w:t>
      </w:r>
      <w:r>
        <w:rPr>
          <w:lang w:val="en-IN"/>
        </w:rPr>
        <w:t xml:space="preserve">and averages their fits (which is saved in files called </w:t>
      </w:r>
      <w:r w:rsidRPr="0096443A">
        <w:rPr>
          <w:b/>
          <w:bCs/>
          <w:lang w:val="en-IN"/>
        </w:rPr>
        <w:t>PlotData</w:t>
      </w:r>
      <w:r w:rsidR="009D4702">
        <w:rPr>
          <w:b/>
          <w:bCs/>
          <w:lang w:val="en-IN"/>
        </w:rPr>
        <w:t>_FortyFivedelta</w:t>
      </w:r>
      <w:r w:rsidRPr="0096443A">
        <w:rPr>
          <w:b/>
          <w:bCs/>
          <w:lang w:val="en-IN"/>
        </w:rPr>
        <w:t>Tuned</w:t>
      </w:r>
      <w:r w:rsidR="009D4702">
        <w:rPr>
          <w:b/>
          <w:bCs/>
          <w:lang w:val="en-IN"/>
        </w:rPr>
        <w:t>_</w:t>
      </w:r>
      <w:r w:rsidRPr="0096443A">
        <w:rPr>
          <w:b/>
          <w:bCs/>
          <w:lang w:val="en-IN"/>
        </w:rPr>
        <w:t>Normalization_Model.mat</w:t>
      </w:r>
      <w:r>
        <w:rPr>
          <w:lang w:val="en-IN"/>
        </w:rPr>
        <w:t xml:space="preserve"> and </w:t>
      </w:r>
      <w:r w:rsidRPr="0096443A">
        <w:rPr>
          <w:b/>
          <w:bCs/>
          <w:lang w:val="en-IN"/>
        </w:rPr>
        <w:t>PlotData</w:t>
      </w:r>
      <w:r w:rsidR="00DF4FEE">
        <w:rPr>
          <w:b/>
          <w:bCs/>
          <w:lang w:val="en-IN"/>
        </w:rPr>
        <w:t>_</w:t>
      </w:r>
      <w:r w:rsidR="00DF4FEE">
        <w:rPr>
          <w:b/>
          <w:bCs/>
          <w:lang w:val="en-IN"/>
        </w:rPr>
        <w:t>FortyFivedelta</w:t>
      </w:r>
      <w:r w:rsidRPr="0096443A">
        <w:rPr>
          <w:b/>
          <w:bCs/>
          <w:lang w:val="en-IN"/>
        </w:rPr>
        <w:t>Optimal_Model.mat</w:t>
      </w:r>
      <w:r>
        <w:rPr>
          <w:b/>
          <w:bCs/>
          <w:lang w:val="en-IN"/>
        </w:rPr>
        <w:t xml:space="preserve"> – </w:t>
      </w:r>
      <w:r>
        <w:rPr>
          <w:lang w:val="en-IN"/>
        </w:rPr>
        <w:t>both these files can be loaded to directly generate</w:t>
      </w:r>
      <w:r w:rsidR="00DF4FEE">
        <w:rPr>
          <w:lang w:val="en-IN"/>
        </w:rPr>
        <w:t xml:space="preserve"> this figure along with </w:t>
      </w:r>
      <w:r w:rsidR="00DF4FEE" w:rsidRPr="00426A0B">
        <w:rPr>
          <w:b/>
          <w:bCs/>
        </w:rPr>
        <w:t>FigureFortyFiveSupplementary_FigureData_sessionWise</w:t>
      </w:r>
      <w:r w:rsidR="00DF4FEE">
        <w:rPr>
          <w:b/>
          <w:bCs/>
        </w:rPr>
        <w:t>.mat</w:t>
      </w:r>
      <w:r w:rsidR="00DF4FEE">
        <w:rPr>
          <w:lang w:val="en-IN"/>
        </w:rPr>
        <w:t xml:space="preserve"> </w:t>
      </w:r>
      <w:r>
        <w:rPr>
          <w:b/>
          <w:bCs/>
          <w:lang w:val="en-IN"/>
        </w:rPr>
        <w:t>)</w:t>
      </w:r>
      <w:r>
        <w:rPr>
          <w:lang w:val="en-IN"/>
        </w:rPr>
        <w:t xml:space="preserve"> and then </w:t>
      </w:r>
      <w:r w:rsidR="00DF4FEE" w:rsidRPr="00DF4FEE">
        <w:rPr>
          <w:b/>
          <w:bCs/>
          <w:lang w:val="en-IN"/>
        </w:rPr>
        <w:t>plotFigure_Supplementary_FortyFive_sessionWise.m</w:t>
      </w:r>
      <w:r w:rsidR="00DF4FEE">
        <w:rPr>
          <w:b/>
          <w:bCs/>
          <w:lang w:val="en-IN"/>
        </w:rPr>
        <w:t xml:space="preserve"> </w:t>
      </w:r>
      <w:r>
        <w:rPr>
          <w:lang w:val="en-IN"/>
        </w:rPr>
        <w:t>code plots the figure.</w:t>
      </w:r>
    </w:p>
    <w:p w14:paraId="44FFAAEA" w14:textId="77777777" w:rsidR="00146A49" w:rsidRPr="00146A49" w:rsidRDefault="00146A49" w:rsidP="00DA20BE">
      <w:pPr>
        <w:jc w:val="both"/>
      </w:pPr>
    </w:p>
    <w:p w14:paraId="4037690F" w14:textId="1A0C4145" w:rsidR="00571E55" w:rsidRDefault="00571E55" w:rsidP="00DA20BE">
      <w:pPr>
        <w:pStyle w:val="Heading3"/>
        <w:jc w:val="both"/>
      </w:pPr>
      <w:r>
        <w:t xml:space="preserve">Figure </w:t>
      </w:r>
      <w:r>
        <w:t>S3</w:t>
      </w:r>
      <w:r>
        <w:t xml:space="preserve"> – </w:t>
      </w:r>
    </w:p>
    <w:p w14:paraId="6D04B4AE" w14:textId="164DC4F6" w:rsidR="004237B6" w:rsidRDefault="004237B6" w:rsidP="004237B6">
      <w:pPr>
        <w:ind w:left="709"/>
        <w:jc w:val="both"/>
        <w:rPr>
          <w:b/>
          <w:bCs/>
        </w:rPr>
      </w:pPr>
      <w:r>
        <w:t>The c</w:t>
      </w:r>
      <w:r w:rsidRPr="00E31700">
        <w:t xml:space="preserve">ode needed to generate this figure are kept in </w:t>
      </w:r>
      <w:r>
        <w:t xml:space="preserve">a folder named </w:t>
      </w:r>
      <w:r>
        <w:rPr>
          <w:b/>
          <w:bCs/>
        </w:rPr>
        <w:t>Model.</w:t>
      </w:r>
    </w:p>
    <w:p w14:paraId="5CEBA2DB" w14:textId="15107A3B" w:rsidR="00146A49" w:rsidRDefault="001D61C5" w:rsidP="00F52229">
      <w:pPr>
        <w:ind w:left="709"/>
        <w:jc w:val="both"/>
      </w:pPr>
      <w:r w:rsidRPr="0050678B">
        <w:rPr>
          <w:b/>
          <w:bCs/>
        </w:rPr>
        <w:t>ModelSimulatedPlots</w:t>
      </w:r>
      <w:r w:rsidRPr="0050678B">
        <w:rPr>
          <w:b/>
          <w:bCs/>
        </w:rPr>
        <w:t>_ExponentVariant</w:t>
      </w:r>
      <w:r w:rsidRPr="0050678B">
        <w:rPr>
          <w:b/>
          <w:bCs/>
        </w:rPr>
        <w:t>.m</w:t>
      </w:r>
      <w:r>
        <w:t xml:space="preserve"> – It simulates the summation of sinusoids </w:t>
      </w:r>
      <w:r w:rsidR="00F52229">
        <w:t xml:space="preserve">followed by non-linearity for different exponents. </w:t>
      </w:r>
    </w:p>
    <w:p w14:paraId="61BC8312" w14:textId="1CF643E3" w:rsidR="0050678B" w:rsidRDefault="0050678B" w:rsidP="00F52229">
      <w:pPr>
        <w:ind w:left="709"/>
        <w:jc w:val="both"/>
      </w:pPr>
      <w:r w:rsidRPr="0050678B">
        <w:t>ModelSimulatedPlots_TauVariant.m</w:t>
      </w:r>
      <w:r>
        <w:t xml:space="preserve"> – Changes the cutoff of </w:t>
      </w:r>
      <w:r w:rsidR="009A5CF5">
        <w:t xml:space="preserve">low-pass filter. </w:t>
      </w:r>
    </w:p>
    <w:p w14:paraId="193A1A1C" w14:textId="77777777" w:rsidR="00BA1E1B" w:rsidRPr="00146A49" w:rsidRDefault="00BA1E1B" w:rsidP="00F52229">
      <w:pPr>
        <w:ind w:left="709"/>
        <w:jc w:val="both"/>
      </w:pPr>
    </w:p>
    <w:p w14:paraId="6330A332" w14:textId="10CE2742" w:rsidR="00571E55" w:rsidRDefault="00571E55" w:rsidP="00DA20BE">
      <w:pPr>
        <w:pStyle w:val="Heading3"/>
        <w:jc w:val="both"/>
      </w:pPr>
      <w:r>
        <w:lastRenderedPageBreak/>
        <w:t xml:space="preserve">Figure </w:t>
      </w:r>
      <w:r>
        <w:t>S4</w:t>
      </w:r>
      <w:r w:rsidR="00D93E95">
        <w:t xml:space="preserve"> and S5</w:t>
      </w:r>
      <w:r>
        <w:t xml:space="preserve"> – </w:t>
      </w:r>
    </w:p>
    <w:p w14:paraId="042E18FC" w14:textId="5CB7CBE5" w:rsidR="002D2CD0" w:rsidRDefault="002D2CD0" w:rsidP="002D2CD0">
      <w:pPr>
        <w:ind w:left="709"/>
        <w:jc w:val="both"/>
        <w:rPr>
          <w:b/>
          <w:bCs/>
        </w:rPr>
      </w:pPr>
      <w:r>
        <w:t>The c</w:t>
      </w:r>
      <w:r w:rsidRPr="00E31700">
        <w:t xml:space="preserve">odes needed to generate this figure are kept in </w:t>
      </w:r>
      <w:r>
        <w:t>a folder named</w:t>
      </w:r>
      <w:r w:rsidR="0079068C">
        <w:t xml:space="preserve"> </w:t>
      </w:r>
      <w:r w:rsidR="0079068C" w:rsidRPr="0079068C">
        <w:t>Supplementary_IMComponents</w:t>
      </w:r>
      <w:r>
        <w:rPr>
          <w:b/>
          <w:bCs/>
        </w:rPr>
        <w:t>.</w:t>
      </w:r>
    </w:p>
    <w:p w14:paraId="13337353" w14:textId="1236D6BF" w:rsidR="003241A7" w:rsidRPr="003241A7" w:rsidRDefault="00D93E95" w:rsidP="002665F3">
      <w:pPr>
        <w:ind w:left="709"/>
        <w:jc w:val="both"/>
        <w:rPr>
          <w:lang w:val="en-IN"/>
        </w:rPr>
      </w:pPr>
      <w:r w:rsidRPr="00D93E95">
        <w:rPr>
          <w:b/>
          <w:bCs/>
        </w:rPr>
        <w:t>runPlotIMComponents.m</w:t>
      </w:r>
      <w:r>
        <w:rPr>
          <w:b/>
          <w:bCs/>
        </w:rPr>
        <w:t xml:space="preserve"> </w:t>
      </w:r>
      <w:r>
        <w:t xml:space="preserve">loads the saved data file named </w:t>
      </w:r>
      <w:r w:rsidR="00B12B96" w:rsidRPr="00B12B96">
        <w:rPr>
          <w:lang w:val="en-IN"/>
        </w:rPr>
        <w:t>SmallStimPlaid_HighRMSLFP_sessionWise_Microelectrode.mat</w:t>
      </w:r>
      <w:r w:rsidR="00B12B96">
        <w:rPr>
          <w:lang w:val="en-IN"/>
        </w:rPr>
        <w:t xml:space="preserve"> (for S4) and </w:t>
      </w:r>
      <w:r w:rsidR="00610B0B" w:rsidRPr="00610B0B">
        <w:rPr>
          <w:lang w:val="en-IN"/>
        </w:rPr>
        <w:t>SmallStimPlaid_HighRMSLFP_sessionWise_fortyFive_Microelectrode.mat</w:t>
      </w:r>
      <w:r w:rsidR="00610B0B">
        <w:rPr>
          <w:lang w:val="en-IN"/>
        </w:rPr>
        <w:t xml:space="preserve"> (for S5) to generate data for </w:t>
      </w:r>
      <w:del w:id="0" w:author="Microsoft Word" w:date="2025-03-07T15:37:00Z" w16du:dateUtc="2025-03-07T10:07:00Z">
        <w:r w:rsidR="00610B0B">
          <w:rPr>
            <w:lang w:val="en-IN"/>
          </w:rPr>
          <w:delText>generating</w:delText>
        </w:r>
      </w:del>
      <w:ins w:id="1" w:author="Microsoft Word" w:date="2025-03-07T15:37:00Z" w16du:dateUtc="2025-03-07T10:07:00Z">
        <w:r w:rsidR="005E38F3">
          <w:rPr>
            <w:lang w:val="en-IN"/>
          </w:rPr>
          <w:t>making</w:t>
        </w:r>
      </w:ins>
      <w:r w:rsidR="00610B0B">
        <w:rPr>
          <w:lang w:val="en-IN"/>
        </w:rPr>
        <w:t xml:space="preserve"> the figure. </w:t>
      </w:r>
      <w:r w:rsidR="00DF362C">
        <w:rPr>
          <w:lang w:val="en-IN"/>
        </w:rPr>
        <w:t xml:space="preserve">This data is saved and </w:t>
      </w:r>
      <w:r w:rsidR="002665F3">
        <w:rPr>
          <w:lang w:val="en-IN"/>
        </w:rPr>
        <w:t xml:space="preserve">is used for plotting. </w:t>
      </w:r>
      <w:r w:rsidR="00466EA8">
        <w:rPr>
          <w:lang w:val="en-IN"/>
        </w:rPr>
        <w:t>(</w:t>
      </w:r>
      <w:r w:rsidR="00466EA8" w:rsidRPr="00466EA8">
        <w:rPr>
          <w:lang w:val="en-IN"/>
        </w:rPr>
        <w:t>Figure_IMData_0_90_sessionWise.mat</w:t>
      </w:r>
      <w:r w:rsidR="00466EA8">
        <w:rPr>
          <w:lang w:val="en-IN"/>
        </w:rPr>
        <w:t xml:space="preserve"> and </w:t>
      </w:r>
      <w:r w:rsidR="00466EA8" w:rsidRPr="00466EA8">
        <w:rPr>
          <w:lang w:val="en-IN"/>
        </w:rPr>
        <w:t>Figure_IMData_45_sessionWise.mat</w:t>
      </w:r>
      <w:r w:rsidR="00466EA8">
        <w:rPr>
          <w:lang w:val="en-IN"/>
        </w:rPr>
        <w:t xml:space="preserve">) </w:t>
      </w:r>
      <w:r w:rsidR="003241A7">
        <w:rPr>
          <w:lang w:val="en-IN"/>
        </w:rPr>
        <w:t xml:space="preserve">Codes used for plotting are called </w:t>
      </w:r>
      <w:r w:rsidR="003241A7" w:rsidRPr="003241A7">
        <w:rPr>
          <w:lang w:val="en-IN"/>
        </w:rPr>
        <w:t>plotFigureIM_sessionWise</w:t>
      </w:r>
      <w:ins w:id="2" w:author="Microsoft Word" w:date="2025-03-07T15:37:00Z" w16du:dateUtc="2025-03-07T10:07:00Z">
        <w:r w:rsidR="00D46222">
          <w:rPr>
            <w:lang w:val="en-IN"/>
          </w:rPr>
          <w:t xml:space="preserve">.m (for S4) and </w:t>
        </w:r>
        <w:r w:rsidR="00D46222" w:rsidRPr="003241A7">
          <w:rPr>
            <w:lang w:val="en-IN"/>
          </w:rPr>
          <w:t>plotFigureIM_sessionWise</w:t>
        </w:r>
        <w:r w:rsidR="00D46222">
          <w:rPr>
            <w:lang w:val="en-IN"/>
          </w:rPr>
          <w:t>_45</w:t>
        </w:r>
        <w:r w:rsidR="00D46222">
          <w:rPr>
            <w:lang w:val="en-IN"/>
          </w:rPr>
          <w:t>.m (for S</w:t>
        </w:r>
        <w:r w:rsidR="00D46222">
          <w:rPr>
            <w:lang w:val="en-IN"/>
          </w:rPr>
          <w:t>5</w:t>
        </w:r>
        <w:r w:rsidR="00D46222">
          <w:rPr>
            <w:lang w:val="en-IN"/>
          </w:rPr>
          <w:t>)</w:t>
        </w:r>
      </w:ins>
    </w:p>
    <w:p w14:paraId="0DACA54A" w14:textId="37DBF711" w:rsidR="00610B0B" w:rsidRPr="00610B0B" w:rsidRDefault="00610B0B" w:rsidP="00466EA8">
      <w:pPr>
        <w:ind w:left="709"/>
        <w:jc w:val="both"/>
        <w:rPr>
          <w:lang w:val="en-IN"/>
        </w:rPr>
      </w:pPr>
    </w:p>
    <w:p w14:paraId="795AC305" w14:textId="334DAEEC" w:rsidR="00B12B96" w:rsidRPr="00B12B96" w:rsidRDefault="00B12B96" w:rsidP="00B12B96">
      <w:pPr>
        <w:ind w:left="709"/>
        <w:jc w:val="both"/>
        <w:rPr>
          <w:lang w:val="en-IN"/>
        </w:rPr>
      </w:pPr>
    </w:p>
    <w:p w14:paraId="48086E44" w14:textId="29F88A6F" w:rsidR="00D93E95" w:rsidRPr="00D93E95" w:rsidRDefault="00D93E95" w:rsidP="002D2CD0">
      <w:pPr>
        <w:ind w:left="709"/>
        <w:jc w:val="both"/>
      </w:pPr>
    </w:p>
    <w:p w14:paraId="7F211EC8" w14:textId="77777777" w:rsidR="00855148" w:rsidRDefault="00855148" w:rsidP="00DA20BE">
      <w:pPr>
        <w:jc w:val="both"/>
      </w:pPr>
    </w:p>
    <w:p w14:paraId="766E9256" w14:textId="77777777" w:rsidR="003220F9" w:rsidRDefault="003220F9" w:rsidP="00B006F2"/>
    <w:p w14:paraId="5916576A" w14:textId="22B7E01A" w:rsidR="00D85371" w:rsidRDefault="00D85371" w:rsidP="00D85371">
      <w:pPr>
        <w:jc w:val="both"/>
      </w:pPr>
    </w:p>
    <w:p w14:paraId="66988F87" w14:textId="77777777" w:rsidR="00D85371" w:rsidRPr="00D85371" w:rsidRDefault="00D85371" w:rsidP="00D85371">
      <w:pPr>
        <w:ind w:left="709"/>
        <w:rPr>
          <w:b/>
          <w:bCs/>
        </w:rPr>
      </w:pPr>
    </w:p>
    <w:p w14:paraId="171B99EB" w14:textId="77777777" w:rsidR="00D85371" w:rsidRPr="00D85371" w:rsidRDefault="00D85371" w:rsidP="00D85371"/>
    <w:sectPr w:rsidR="00D85371" w:rsidRPr="00D85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sto MT">
    <w:panose1 w:val="020406030505050303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645D19"/>
    <w:multiLevelType w:val="hybridMultilevel"/>
    <w:tmpl w:val="67CA2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A02547"/>
    <w:multiLevelType w:val="hybridMultilevel"/>
    <w:tmpl w:val="2BB0800C"/>
    <w:lvl w:ilvl="0" w:tplc="B5E4A268">
      <w:start w:val="1"/>
      <w:numFmt w:val="bullet"/>
      <w:pStyle w:val="Heading3"/>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DF46E0"/>
    <w:multiLevelType w:val="hybridMultilevel"/>
    <w:tmpl w:val="908A9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21427E"/>
    <w:multiLevelType w:val="hybridMultilevel"/>
    <w:tmpl w:val="992C9D5C"/>
    <w:lvl w:ilvl="0" w:tplc="0B809398">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8137570">
    <w:abstractNumId w:val="0"/>
  </w:num>
  <w:num w:numId="2" w16cid:durableId="1089427675">
    <w:abstractNumId w:val="3"/>
  </w:num>
  <w:num w:numId="3" w16cid:durableId="2085450130">
    <w:abstractNumId w:val="2"/>
  </w:num>
  <w:num w:numId="4" w16cid:durableId="1614749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revisionView w:markup="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2MDU3MrMwNDc2tjQzMDJR0lEKTi0uzszPAykwrgUAf5zXOSwAAAA="/>
  </w:docVars>
  <w:rsids>
    <w:rsidRoot w:val="00D85371"/>
    <w:rsid w:val="0000432D"/>
    <w:rsid w:val="00020E1B"/>
    <w:rsid w:val="000258B8"/>
    <w:rsid w:val="00026CC9"/>
    <w:rsid w:val="00034993"/>
    <w:rsid w:val="000660A3"/>
    <w:rsid w:val="00074435"/>
    <w:rsid w:val="00080E3F"/>
    <w:rsid w:val="00092A96"/>
    <w:rsid w:val="000F4F01"/>
    <w:rsid w:val="00103C31"/>
    <w:rsid w:val="00111C3D"/>
    <w:rsid w:val="00120759"/>
    <w:rsid w:val="00131429"/>
    <w:rsid w:val="001314E9"/>
    <w:rsid w:val="00146A49"/>
    <w:rsid w:val="001470E1"/>
    <w:rsid w:val="00152DCD"/>
    <w:rsid w:val="001677C5"/>
    <w:rsid w:val="00171566"/>
    <w:rsid w:val="001855BD"/>
    <w:rsid w:val="00191419"/>
    <w:rsid w:val="001B1F4F"/>
    <w:rsid w:val="001B6108"/>
    <w:rsid w:val="001B707F"/>
    <w:rsid w:val="001C6E0A"/>
    <w:rsid w:val="001C789C"/>
    <w:rsid w:val="001D49CF"/>
    <w:rsid w:val="001D61C5"/>
    <w:rsid w:val="001E59FC"/>
    <w:rsid w:val="001E6F89"/>
    <w:rsid w:val="00233E5C"/>
    <w:rsid w:val="002518B9"/>
    <w:rsid w:val="00260195"/>
    <w:rsid w:val="00262F77"/>
    <w:rsid w:val="002639ED"/>
    <w:rsid w:val="0026510E"/>
    <w:rsid w:val="002665F3"/>
    <w:rsid w:val="00277295"/>
    <w:rsid w:val="002A2799"/>
    <w:rsid w:val="002A4D1D"/>
    <w:rsid w:val="002A73FA"/>
    <w:rsid w:val="002D2CD0"/>
    <w:rsid w:val="002D3F6A"/>
    <w:rsid w:val="002E46A2"/>
    <w:rsid w:val="002F2EA1"/>
    <w:rsid w:val="002F788F"/>
    <w:rsid w:val="00300CD8"/>
    <w:rsid w:val="003055C6"/>
    <w:rsid w:val="003220F9"/>
    <w:rsid w:val="003241A7"/>
    <w:rsid w:val="00340EF2"/>
    <w:rsid w:val="0034201F"/>
    <w:rsid w:val="00344409"/>
    <w:rsid w:val="00347D65"/>
    <w:rsid w:val="0035395D"/>
    <w:rsid w:val="00357914"/>
    <w:rsid w:val="003726E4"/>
    <w:rsid w:val="003D6C6D"/>
    <w:rsid w:val="003F2253"/>
    <w:rsid w:val="004150E0"/>
    <w:rsid w:val="004237B6"/>
    <w:rsid w:val="00426A0B"/>
    <w:rsid w:val="00432FCA"/>
    <w:rsid w:val="00434F1A"/>
    <w:rsid w:val="00442CA8"/>
    <w:rsid w:val="0046330C"/>
    <w:rsid w:val="0046665A"/>
    <w:rsid w:val="00466EA8"/>
    <w:rsid w:val="00471380"/>
    <w:rsid w:val="00471F50"/>
    <w:rsid w:val="00484494"/>
    <w:rsid w:val="004E01D2"/>
    <w:rsid w:val="004E2EBC"/>
    <w:rsid w:val="004E7D05"/>
    <w:rsid w:val="0050678B"/>
    <w:rsid w:val="0050798F"/>
    <w:rsid w:val="0051599F"/>
    <w:rsid w:val="00531B30"/>
    <w:rsid w:val="005406CF"/>
    <w:rsid w:val="00547377"/>
    <w:rsid w:val="00555D50"/>
    <w:rsid w:val="00571E55"/>
    <w:rsid w:val="0058075B"/>
    <w:rsid w:val="00591218"/>
    <w:rsid w:val="005919B5"/>
    <w:rsid w:val="005A2B89"/>
    <w:rsid w:val="005B7D7C"/>
    <w:rsid w:val="005C7509"/>
    <w:rsid w:val="005D2B91"/>
    <w:rsid w:val="005E38F3"/>
    <w:rsid w:val="005F3857"/>
    <w:rsid w:val="005F529D"/>
    <w:rsid w:val="005F74E2"/>
    <w:rsid w:val="006073D9"/>
    <w:rsid w:val="00610B0B"/>
    <w:rsid w:val="00616EAF"/>
    <w:rsid w:val="00626E9F"/>
    <w:rsid w:val="00633B7B"/>
    <w:rsid w:val="00636BAD"/>
    <w:rsid w:val="00640289"/>
    <w:rsid w:val="0067712E"/>
    <w:rsid w:val="0069749A"/>
    <w:rsid w:val="006A09AB"/>
    <w:rsid w:val="006A140B"/>
    <w:rsid w:val="006E0955"/>
    <w:rsid w:val="006F5617"/>
    <w:rsid w:val="00700398"/>
    <w:rsid w:val="007127F1"/>
    <w:rsid w:val="007311E3"/>
    <w:rsid w:val="00733542"/>
    <w:rsid w:val="00733606"/>
    <w:rsid w:val="007767D5"/>
    <w:rsid w:val="00782F2F"/>
    <w:rsid w:val="00784AEC"/>
    <w:rsid w:val="0079068C"/>
    <w:rsid w:val="007938CB"/>
    <w:rsid w:val="00794A77"/>
    <w:rsid w:val="007A00ED"/>
    <w:rsid w:val="007B1990"/>
    <w:rsid w:val="007C1904"/>
    <w:rsid w:val="007C5759"/>
    <w:rsid w:val="007D6D82"/>
    <w:rsid w:val="007E538B"/>
    <w:rsid w:val="007F3E81"/>
    <w:rsid w:val="008002AF"/>
    <w:rsid w:val="00811250"/>
    <w:rsid w:val="0081458A"/>
    <w:rsid w:val="00855148"/>
    <w:rsid w:val="00860576"/>
    <w:rsid w:val="00872A49"/>
    <w:rsid w:val="00875BC0"/>
    <w:rsid w:val="00880D75"/>
    <w:rsid w:val="00895F3E"/>
    <w:rsid w:val="008B581E"/>
    <w:rsid w:val="008C7520"/>
    <w:rsid w:val="008D5BDD"/>
    <w:rsid w:val="008E1301"/>
    <w:rsid w:val="008E5484"/>
    <w:rsid w:val="008E6171"/>
    <w:rsid w:val="00902892"/>
    <w:rsid w:val="00907E37"/>
    <w:rsid w:val="00911044"/>
    <w:rsid w:val="00952639"/>
    <w:rsid w:val="00962134"/>
    <w:rsid w:val="0096443A"/>
    <w:rsid w:val="009728D3"/>
    <w:rsid w:val="009819F7"/>
    <w:rsid w:val="00985FE4"/>
    <w:rsid w:val="009A00E5"/>
    <w:rsid w:val="009A5CF5"/>
    <w:rsid w:val="009C1A69"/>
    <w:rsid w:val="009C5707"/>
    <w:rsid w:val="009D4702"/>
    <w:rsid w:val="009E61D4"/>
    <w:rsid w:val="00A00FFC"/>
    <w:rsid w:val="00A2701D"/>
    <w:rsid w:val="00AA1FA4"/>
    <w:rsid w:val="00AB0297"/>
    <w:rsid w:val="00AB3CF6"/>
    <w:rsid w:val="00AB5CF5"/>
    <w:rsid w:val="00AB6068"/>
    <w:rsid w:val="00AC4FD9"/>
    <w:rsid w:val="00AC5B20"/>
    <w:rsid w:val="00AD0BBC"/>
    <w:rsid w:val="00AE1E64"/>
    <w:rsid w:val="00AE6832"/>
    <w:rsid w:val="00B006F2"/>
    <w:rsid w:val="00B057B4"/>
    <w:rsid w:val="00B104AA"/>
    <w:rsid w:val="00B12B96"/>
    <w:rsid w:val="00B32E2A"/>
    <w:rsid w:val="00B4592F"/>
    <w:rsid w:val="00B87936"/>
    <w:rsid w:val="00B9273D"/>
    <w:rsid w:val="00BA1E1B"/>
    <w:rsid w:val="00BB0A9C"/>
    <w:rsid w:val="00BB1EBD"/>
    <w:rsid w:val="00BB2589"/>
    <w:rsid w:val="00BB3E2F"/>
    <w:rsid w:val="00BC5F86"/>
    <w:rsid w:val="00C1428F"/>
    <w:rsid w:val="00C154E1"/>
    <w:rsid w:val="00C2304E"/>
    <w:rsid w:val="00C3124F"/>
    <w:rsid w:val="00C32BA2"/>
    <w:rsid w:val="00C432A4"/>
    <w:rsid w:val="00C4551D"/>
    <w:rsid w:val="00C45AF7"/>
    <w:rsid w:val="00C514DB"/>
    <w:rsid w:val="00C950DC"/>
    <w:rsid w:val="00CA3F54"/>
    <w:rsid w:val="00CB7933"/>
    <w:rsid w:val="00CC4C43"/>
    <w:rsid w:val="00CC6633"/>
    <w:rsid w:val="00D03F1D"/>
    <w:rsid w:val="00D26763"/>
    <w:rsid w:val="00D46222"/>
    <w:rsid w:val="00D52FE3"/>
    <w:rsid w:val="00D53238"/>
    <w:rsid w:val="00D60DD7"/>
    <w:rsid w:val="00D75F05"/>
    <w:rsid w:val="00D85371"/>
    <w:rsid w:val="00D90073"/>
    <w:rsid w:val="00D93E95"/>
    <w:rsid w:val="00DA06ED"/>
    <w:rsid w:val="00DA20BE"/>
    <w:rsid w:val="00DB1CDC"/>
    <w:rsid w:val="00DC00E6"/>
    <w:rsid w:val="00DC10BB"/>
    <w:rsid w:val="00DF362C"/>
    <w:rsid w:val="00DF4FEE"/>
    <w:rsid w:val="00E2001A"/>
    <w:rsid w:val="00E26FFE"/>
    <w:rsid w:val="00E31700"/>
    <w:rsid w:val="00E451DE"/>
    <w:rsid w:val="00EA2655"/>
    <w:rsid w:val="00EA3973"/>
    <w:rsid w:val="00EC3FBD"/>
    <w:rsid w:val="00ED7F46"/>
    <w:rsid w:val="00EF196C"/>
    <w:rsid w:val="00F036A4"/>
    <w:rsid w:val="00F03C8E"/>
    <w:rsid w:val="00F20A0F"/>
    <w:rsid w:val="00F52229"/>
    <w:rsid w:val="00F64EB0"/>
    <w:rsid w:val="00F7252D"/>
    <w:rsid w:val="00F974BE"/>
    <w:rsid w:val="00FD0F55"/>
    <w:rsid w:val="00FD20E1"/>
    <w:rsid w:val="00FE60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3A7B"/>
  <w15:chartTrackingRefBased/>
  <w15:docId w15:val="{B953A38F-9F9E-435E-8348-E4165771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68C"/>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D85371"/>
    <w:pPr>
      <w:jc w:val="center"/>
      <w:outlineLvl w:val="0"/>
    </w:pPr>
    <w:rPr>
      <w:rFonts w:ascii="Calisto MT" w:hAnsi="Calisto MT"/>
      <w:b/>
      <w:bCs/>
      <w:sz w:val="36"/>
      <w:szCs w:val="36"/>
    </w:rPr>
  </w:style>
  <w:style w:type="paragraph" w:styleId="Heading2">
    <w:name w:val="heading 2"/>
    <w:basedOn w:val="ListParagraph"/>
    <w:next w:val="Normal"/>
    <w:link w:val="Heading2Char"/>
    <w:uiPriority w:val="9"/>
    <w:unhideWhenUsed/>
    <w:qFormat/>
    <w:rsid w:val="00855148"/>
    <w:pPr>
      <w:ind w:left="0"/>
      <w:jc w:val="center"/>
      <w:outlineLvl w:val="1"/>
    </w:pPr>
    <w:rPr>
      <w:b/>
      <w:bCs/>
      <w:u w:val="single"/>
    </w:rPr>
  </w:style>
  <w:style w:type="paragraph" w:styleId="Heading3">
    <w:name w:val="heading 3"/>
    <w:basedOn w:val="Normal"/>
    <w:next w:val="Normal"/>
    <w:link w:val="Heading3Char"/>
    <w:uiPriority w:val="9"/>
    <w:unhideWhenUsed/>
    <w:qFormat/>
    <w:rsid w:val="00146A49"/>
    <w:pPr>
      <w:keepNext/>
      <w:keepLines/>
      <w:numPr>
        <w:numId w:val="4"/>
      </w:numPr>
      <w:spacing w:before="160" w:after="80"/>
      <w:outlineLvl w:val="2"/>
    </w:pPr>
    <w:rPr>
      <w:rFonts w:eastAsiaTheme="majorEastAsia" w:cstheme="majorBidi"/>
      <w:i/>
      <w:iCs/>
      <w:color w:val="4C94D8" w:themeColor="text2" w:themeTint="80"/>
    </w:rPr>
  </w:style>
  <w:style w:type="paragraph" w:styleId="Heading4">
    <w:name w:val="heading 4"/>
    <w:basedOn w:val="Normal"/>
    <w:next w:val="Normal"/>
    <w:link w:val="Heading4Char"/>
    <w:uiPriority w:val="9"/>
    <w:semiHidden/>
    <w:unhideWhenUsed/>
    <w:qFormat/>
    <w:rsid w:val="00D853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3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3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3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3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3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371"/>
    <w:rPr>
      <w:rFonts w:ascii="Calisto MT" w:hAnsi="Calisto MT"/>
      <w:b/>
      <w:bCs/>
      <w:sz w:val="36"/>
      <w:szCs w:val="36"/>
      <w:lang w:val="en-US"/>
    </w:rPr>
  </w:style>
  <w:style w:type="character" w:customStyle="1" w:styleId="Heading2Char">
    <w:name w:val="Heading 2 Char"/>
    <w:basedOn w:val="DefaultParagraphFont"/>
    <w:link w:val="Heading2"/>
    <w:uiPriority w:val="9"/>
    <w:rsid w:val="00855148"/>
    <w:rPr>
      <w:rFonts w:ascii="Times New Roman" w:hAnsi="Times New Roman" w:cs="Times New Roman"/>
      <w:b/>
      <w:bCs/>
      <w:sz w:val="24"/>
      <w:szCs w:val="24"/>
      <w:u w:val="single"/>
      <w:lang w:val="en-US"/>
    </w:rPr>
  </w:style>
  <w:style w:type="character" w:customStyle="1" w:styleId="Heading3Char">
    <w:name w:val="Heading 3 Char"/>
    <w:basedOn w:val="DefaultParagraphFont"/>
    <w:link w:val="Heading3"/>
    <w:uiPriority w:val="9"/>
    <w:rsid w:val="00146A49"/>
    <w:rPr>
      <w:rFonts w:ascii="Times New Roman" w:eastAsiaTheme="majorEastAsia" w:hAnsi="Times New Roman" w:cstheme="majorBidi"/>
      <w:i/>
      <w:iCs/>
      <w:color w:val="4C94D8" w:themeColor="text2" w:themeTint="80"/>
      <w:sz w:val="24"/>
      <w:szCs w:val="24"/>
      <w:lang w:val="en-US"/>
    </w:rPr>
  </w:style>
  <w:style w:type="character" w:customStyle="1" w:styleId="Heading4Char">
    <w:name w:val="Heading 4 Char"/>
    <w:basedOn w:val="DefaultParagraphFont"/>
    <w:link w:val="Heading4"/>
    <w:uiPriority w:val="9"/>
    <w:semiHidden/>
    <w:rsid w:val="00D853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3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3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3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3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371"/>
    <w:rPr>
      <w:rFonts w:eastAsiaTheme="majorEastAsia" w:cstheme="majorBidi"/>
      <w:color w:val="272727" w:themeColor="text1" w:themeTint="D8"/>
    </w:rPr>
  </w:style>
  <w:style w:type="paragraph" w:styleId="Title">
    <w:name w:val="Title"/>
    <w:basedOn w:val="Normal"/>
    <w:next w:val="Normal"/>
    <w:link w:val="TitleChar"/>
    <w:uiPriority w:val="10"/>
    <w:qFormat/>
    <w:rsid w:val="00D853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3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3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371"/>
    <w:pPr>
      <w:spacing w:before="160"/>
      <w:jc w:val="center"/>
    </w:pPr>
    <w:rPr>
      <w:i/>
      <w:iCs/>
      <w:color w:val="404040" w:themeColor="text1" w:themeTint="BF"/>
    </w:rPr>
  </w:style>
  <w:style w:type="character" w:customStyle="1" w:styleId="QuoteChar">
    <w:name w:val="Quote Char"/>
    <w:basedOn w:val="DefaultParagraphFont"/>
    <w:link w:val="Quote"/>
    <w:uiPriority w:val="29"/>
    <w:rsid w:val="00D85371"/>
    <w:rPr>
      <w:i/>
      <w:iCs/>
      <w:color w:val="404040" w:themeColor="text1" w:themeTint="BF"/>
    </w:rPr>
  </w:style>
  <w:style w:type="paragraph" w:styleId="ListParagraph">
    <w:name w:val="List Paragraph"/>
    <w:basedOn w:val="Normal"/>
    <w:uiPriority w:val="34"/>
    <w:qFormat/>
    <w:rsid w:val="00D85371"/>
    <w:pPr>
      <w:ind w:left="720"/>
      <w:contextualSpacing/>
    </w:pPr>
  </w:style>
  <w:style w:type="character" w:styleId="IntenseEmphasis">
    <w:name w:val="Intense Emphasis"/>
    <w:basedOn w:val="DefaultParagraphFont"/>
    <w:uiPriority w:val="21"/>
    <w:qFormat/>
    <w:rsid w:val="00D85371"/>
    <w:rPr>
      <w:i/>
      <w:iCs/>
      <w:color w:val="0F4761" w:themeColor="accent1" w:themeShade="BF"/>
    </w:rPr>
  </w:style>
  <w:style w:type="paragraph" w:styleId="IntenseQuote">
    <w:name w:val="Intense Quote"/>
    <w:basedOn w:val="Normal"/>
    <w:next w:val="Normal"/>
    <w:link w:val="IntenseQuoteChar"/>
    <w:uiPriority w:val="30"/>
    <w:qFormat/>
    <w:rsid w:val="00D853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371"/>
    <w:rPr>
      <w:i/>
      <w:iCs/>
      <w:color w:val="0F4761" w:themeColor="accent1" w:themeShade="BF"/>
    </w:rPr>
  </w:style>
  <w:style w:type="character" w:styleId="IntenseReference">
    <w:name w:val="Intense Reference"/>
    <w:basedOn w:val="DefaultParagraphFont"/>
    <w:uiPriority w:val="32"/>
    <w:qFormat/>
    <w:rsid w:val="00D85371"/>
    <w:rPr>
      <w:b/>
      <w:bCs/>
      <w:smallCaps/>
      <w:color w:val="0F4761" w:themeColor="accent1" w:themeShade="BF"/>
      <w:spacing w:val="5"/>
    </w:rPr>
  </w:style>
  <w:style w:type="character" w:styleId="Hyperlink">
    <w:name w:val="Hyperlink"/>
    <w:basedOn w:val="DefaultParagraphFont"/>
    <w:uiPriority w:val="99"/>
    <w:unhideWhenUsed/>
    <w:rsid w:val="00D85371"/>
    <w:rPr>
      <w:color w:val="467886" w:themeColor="hyperlink"/>
      <w:u w:val="single"/>
    </w:rPr>
  </w:style>
  <w:style w:type="character" w:styleId="UnresolvedMention">
    <w:name w:val="Unresolved Mention"/>
    <w:basedOn w:val="DefaultParagraphFont"/>
    <w:uiPriority w:val="99"/>
    <w:semiHidden/>
    <w:unhideWhenUsed/>
    <w:rsid w:val="00D85371"/>
    <w:rPr>
      <w:color w:val="605E5C"/>
      <w:shd w:val="clear" w:color="auto" w:fill="E1DFDD"/>
    </w:rPr>
  </w:style>
  <w:style w:type="table" w:styleId="TableGrid">
    <w:name w:val="Table Grid"/>
    <w:basedOn w:val="TableNormal"/>
    <w:uiPriority w:val="39"/>
    <w:rsid w:val="002A2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A279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2A27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BookTitle">
    <w:name w:val="Book Title"/>
    <w:basedOn w:val="DefaultParagraphFont"/>
    <w:uiPriority w:val="33"/>
    <w:qFormat/>
    <w:rsid w:val="001C789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upratimray/CommonProgra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9</Pages>
  <Words>2936</Words>
  <Characters>16740</Characters>
  <Application>Microsoft Office Word</Application>
  <DocSecurity>0</DocSecurity>
  <Lines>139</Lines>
  <Paragraphs>39</Paragraphs>
  <ScaleCrop>false</ScaleCrop>
  <Company/>
  <LinksUpToDate>false</LinksUpToDate>
  <CharactersWithSpaces>19637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Gulati</dc:creator>
  <cp:keywords/>
  <dc:description/>
  <cp:lastModifiedBy>Divya Gulati</cp:lastModifiedBy>
  <cp:revision>227</cp:revision>
  <dcterms:created xsi:type="dcterms:W3CDTF">2025-03-06T09:26:00Z</dcterms:created>
  <dcterms:modified xsi:type="dcterms:W3CDTF">2025-03-07T10:11:00Z</dcterms:modified>
</cp:coreProperties>
</file>